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15CD" w14:textId="6C27290E" w:rsidR="000F19A8" w:rsidRPr="00A73BEA" w:rsidRDefault="007B2AD2" w:rsidP="00A73BEA">
      <w:pPr>
        <w:jc w:val="center"/>
        <w:rPr>
          <w:b/>
          <w:bCs/>
        </w:rPr>
      </w:pPr>
      <w:r w:rsidRPr="00A73BEA">
        <w:rPr>
          <w:b/>
          <w:bCs/>
        </w:rPr>
        <w:t xml:space="preserve">Table 1: </w:t>
      </w:r>
      <w:r w:rsidR="0072510A" w:rsidRPr="0072510A">
        <w:rPr>
          <w:b/>
          <w:bCs/>
        </w:rPr>
        <w:t>Hispanic Immigrants Ages 60+ Living in US (2016-2020), and Birth Country Demographic Indicators</w:t>
      </w:r>
      <w:r w:rsidR="0078746F">
        <w:rPr>
          <w:b/>
          <w:bCs/>
          <w:vertAlign w:val="superscript"/>
        </w:rPr>
        <w:t>a</w:t>
      </w:r>
    </w:p>
    <w:tbl>
      <w:tblPr>
        <w:tblW w:w="11496" w:type="dxa"/>
        <w:jc w:val="center"/>
        <w:tblLook w:val="04A0" w:firstRow="1" w:lastRow="0" w:firstColumn="1" w:lastColumn="0" w:noHBand="0" w:noVBand="1"/>
      </w:tblPr>
      <w:tblGrid>
        <w:gridCol w:w="3456"/>
        <w:gridCol w:w="1335"/>
        <w:gridCol w:w="1260"/>
        <w:gridCol w:w="1044"/>
        <w:gridCol w:w="1549"/>
        <w:gridCol w:w="1350"/>
        <w:gridCol w:w="1506"/>
      </w:tblGrid>
      <w:tr w:rsidR="007B2AD2" w:rsidRPr="007B2AD2" w14:paraId="2F5B72A4" w14:textId="77777777" w:rsidTr="004125DC">
        <w:trPr>
          <w:trHeight w:val="960"/>
          <w:jc w:val="center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AD1" w14:textId="20C19459" w:rsidR="007B2AD2" w:rsidRPr="007B2AD2" w:rsidRDefault="00CB3696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Birth </w:t>
            </w:r>
            <w:r w:rsidR="007B2AD2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3A718" w14:textId="355EF6A6" w:rsidR="007B2AD2" w:rsidRPr="007B2AD2" w:rsidRDefault="00CC3CBC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3C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# of Older Hispanic Immigrants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0E3563" w14:textId="7544B981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% of Older Hispanic Immigrants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2DF7F" w14:textId="1728FBD3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 Per Capita</w:t>
            </w:r>
            <w:r w:rsid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(2019)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E4DE63" w14:textId="1A518600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Life Expectancy at Age 60 (2019)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3427E0" w14:textId="448E7841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EA80C9" w14:textId="28A82FAE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e</w:t>
            </w:r>
          </w:p>
        </w:tc>
      </w:tr>
      <w:tr w:rsidR="007B2AD2" w:rsidRPr="007B2AD2" w14:paraId="26E8E5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CC53" w14:textId="62CD469D" w:rsidR="007B2AD2" w:rsidRPr="007B2AD2" w:rsidRDefault="007B2AD2" w:rsidP="007B2AD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and </w:t>
            </w:r>
            <w:r w:rsidR="00CC3CBC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Caribbean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88AF" w14:textId="77777777" w:rsidR="007B2AD2" w:rsidRPr="007B2AD2" w:rsidRDefault="007B2AD2" w:rsidP="00CC3C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7712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AAAF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B771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8E9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EAD6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DE40255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CA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58F" w14:textId="725FEE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1D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43.99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3EF" w14:textId="141798F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CE6" w14:textId="3B65822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4507" w14:textId="13D686E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8F4" w14:textId="598836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</w:t>
            </w:r>
          </w:p>
        </w:tc>
      </w:tr>
      <w:tr w:rsidR="00886394" w:rsidRPr="007B2AD2" w14:paraId="10C9C49D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1D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B6D" w14:textId="6541654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8E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72B6" w14:textId="6854385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636" w14:textId="311E15A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2B5C" w14:textId="7ED7008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7177" w14:textId="1E47EB1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87.1</w:t>
            </w:r>
          </w:p>
        </w:tc>
      </w:tr>
      <w:tr w:rsidR="00886394" w:rsidRPr="007B2AD2" w14:paraId="1D3990B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81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A88B" w14:textId="18D642E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AF1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F76" w14:textId="020217B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1501" w14:textId="7B33498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979D" w14:textId="1F9A926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A1E" w14:textId="0BD41B0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</w:t>
            </w:r>
          </w:p>
        </w:tc>
      </w:tr>
      <w:tr w:rsidR="00886394" w:rsidRPr="007B2AD2" w14:paraId="57EC2440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7A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6EC" w14:textId="6ED1A56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E2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13.14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F28E" w14:textId="255433C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FC83" w14:textId="6ABF72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001" w14:textId="685BF4F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AE4A" w14:textId="5583D37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70.5</w:t>
            </w:r>
          </w:p>
        </w:tc>
      </w:tr>
      <w:tr w:rsidR="00886394" w:rsidRPr="007B2AD2" w14:paraId="2C2E867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7D26" w14:textId="1A3AFC7B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E2B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E8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78F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15D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276D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06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5956B5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1A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Costa 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75F" w14:textId="6E8416E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7BA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798" w14:textId="506E1B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17EE" w14:textId="46ABE05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ED03" w14:textId="0463346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6FB" w14:textId="474C869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80.9</w:t>
            </w:r>
          </w:p>
        </w:tc>
      </w:tr>
      <w:tr w:rsidR="00886394" w:rsidRPr="007B2AD2" w14:paraId="67D107F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153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 Salvador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318" w14:textId="5C70C00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7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BF77" w14:textId="2B12E20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0CE7" w14:textId="7DA1B37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B723" w14:textId="2DBFD6A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7C8E" w14:textId="2E439D8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78.0</w:t>
            </w:r>
          </w:p>
        </w:tc>
      </w:tr>
      <w:tr w:rsidR="00886394" w:rsidRPr="007B2AD2" w14:paraId="4243F42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57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Guatemala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B68" w14:textId="6C842B2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BC9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7C8" w14:textId="0E7707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CED9" w14:textId="1106056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47B4" w14:textId="414F6B9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9B4F" w14:textId="6E2F55B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107.0</w:t>
            </w:r>
          </w:p>
        </w:tc>
      </w:tr>
      <w:tr w:rsidR="00886394" w:rsidRPr="007B2AD2" w14:paraId="103C78F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367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Honduras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2D8" w14:textId="25786A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6A7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446" w14:textId="076B9AF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5FB" w14:textId="3EA80D6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540" w14:textId="37D73FC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0D6B" w14:textId="7C9BAE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86.0</w:t>
            </w:r>
          </w:p>
        </w:tc>
      </w:tr>
      <w:tr w:rsidR="00886394" w:rsidRPr="007B2AD2" w14:paraId="13D6029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2CB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Nicaragua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3F82" w14:textId="178B801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182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2CF1" w14:textId="46244DB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9CD" w14:textId="6DE9B83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258D" w14:textId="22D86BE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8862" w14:textId="6A37516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55.1</w:t>
            </w:r>
          </w:p>
        </w:tc>
      </w:tr>
      <w:tr w:rsidR="00886394" w:rsidRPr="007B2AD2" w14:paraId="55B1843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90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Panama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448F" w14:textId="5DBD32D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93E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8A73" w14:textId="79C665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5031" w14:textId="6643FB4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4FA8" w14:textId="50D0E64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A10" w14:textId="2E2F3DB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53.0</w:t>
            </w:r>
          </w:p>
        </w:tc>
      </w:tr>
      <w:tr w:rsidR="00886394" w:rsidRPr="007B2AD2" w14:paraId="0856E74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39B9" w14:textId="190CBB10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South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39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095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E2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7C7B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48C3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1EA7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2A27FBB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626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252A" w14:textId="3E53549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94C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5114" w14:textId="4B3D7B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978" w14:textId="31627A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E83" w14:textId="75E5859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357" w14:textId="6A2E39F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68.0</w:t>
            </w:r>
          </w:p>
        </w:tc>
      </w:tr>
      <w:tr w:rsidR="00886394" w:rsidRPr="007B2AD2" w14:paraId="426D8D0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CE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Bolivia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335" w14:textId="1DE013F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CB1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67B" w14:textId="10CA6A1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0E7" w14:textId="0209E46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E0D" w14:textId="6CF9F3C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9448" w14:textId="531253E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182.2</w:t>
            </w:r>
          </w:p>
        </w:tc>
      </w:tr>
      <w:tr w:rsidR="00886394" w:rsidRPr="007B2AD2" w14:paraId="43E5B1D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FCD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Chile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8CF0" w14:textId="549605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9BF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4B4" w14:textId="60D86A4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434D" w14:textId="003E0EB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A682" w14:textId="3846730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248" w14:textId="55FA6D2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139.0</w:t>
            </w:r>
          </w:p>
        </w:tc>
      </w:tr>
      <w:tr w:rsidR="00886394" w:rsidRPr="007B2AD2" w14:paraId="2C15F8DB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AB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Colombia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8582" w14:textId="1A51B9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3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DCC6" w14:textId="697321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22D" w14:textId="09F50D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7EA" w14:textId="5BDB498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E79C" w14:textId="5EBD07E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</w:t>
            </w:r>
          </w:p>
        </w:tc>
      </w:tr>
      <w:tr w:rsidR="00886394" w:rsidRPr="007B2AD2" w14:paraId="06E2E44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B15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Ecuador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0E6" w14:textId="4C521CF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964F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BBA" w14:textId="00E5A6A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1F0C" w14:textId="2DBEB7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C5FB" w14:textId="45C96AC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7FB" w14:textId="45B976F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144.0</w:t>
            </w:r>
          </w:p>
        </w:tc>
      </w:tr>
      <w:tr w:rsidR="00886394" w:rsidRPr="007B2AD2" w14:paraId="28F400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0DC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Peru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F96" w14:textId="1C64F42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46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17E" w14:textId="32FA338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0F8" w14:textId="158008D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96AE" w14:textId="06FEE2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79D" w14:textId="5CF6DE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164.8</w:t>
            </w:r>
          </w:p>
        </w:tc>
      </w:tr>
      <w:tr w:rsidR="00404AA8" w:rsidRPr="007B2AD2" w14:paraId="13C0852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8CCC" w14:textId="58E8BA8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Uruguay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AF2" w14:textId="3B94ACBC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01C7" w14:textId="6F7A400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D4B" w14:textId="1B0C2E9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0375" w14:textId="392275D0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7D7" w14:textId="1AD9887F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793A" w14:textId="54922D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</w:t>
            </w:r>
          </w:p>
        </w:tc>
      </w:tr>
      <w:tr w:rsidR="00404AA8" w:rsidRPr="007B2AD2" w14:paraId="1E6FA3C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1643" w14:textId="782FAAC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Venezuela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42A" w14:textId="47A0B2E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B158" w14:textId="47CFF00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EC0" w14:textId="7768EC21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729" w14:textId="66A69999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60D0" w14:textId="06B9BDC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B23" w14:textId="3723116F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</w:t>
            </w:r>
          </w:p>
        </w:tc>
      </w:tr>
      <w:tr w:rsidR="00404AA8" w:rsidRPr="007B2AD2" w14:paraId="77DC12D6" w14:textId="77777777" w:rsidTr="00312278">
        <w:trPr>
          <w:trHeight w:val="7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0ABA" w14:textId="3F7AB67B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442D5" w14:textId="6FEBADE2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4C73C" w14:textId="4EE986F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2B2E" w14:textId="6B80FFFD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4A24" w14:textId="26CB978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63D65" w14:textId="301167E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DF7E7" w14:textId="286E71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9F7254" w14:textId="191D3E83" w:rsidR="007B2AD2" w:rsidRPr="00BE0712" w:rsidRDefault="00950F2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Not shown: </w:t>
      </w:r>
      <w:r w:rsidR="00DD2D83" w:rsidRPr="00BE0712">
        <w:rPr>
          <w:sz w:val="18"/>
          <w:szCs w:val="18"/>
        </w:rPr>
        <w:t xml:space="preserve"> non-Latin American countries and those with &lt;1</w:t>
      </w:r>
      <w:r w:rsidRPr="00BE0712">
        <w:rPr>
          <w:sz w:val="18"/>
          <w:szCs w:val="18"/>
        </w:rPr>
        <w:t>,</w:t>
      </w:r>
      <w:r w:rsidR="00DD2D83" w:rsidRPr="00BE0712">
        <w:rPr>
          <w:sz w:val="18"/>
          <w:szCs w:val="18"/>
        </w:rPr>
        <w:t>500 Hispanic immigrants to US.</w:t>
      </w:r>
    </w:p>
    <w:p w14:paraId="3EE2121E" w14:textId="53502B09" w:rsidR="00DD2D83" w:rsidRPr="00BE0712" w:rsidRDefault="00DD2D83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Number of Hispanic immigrants living in the US in 2020 was tabulated using self-reported birth country and ethnicity in the combined 2016-2020 American Community Survey samples.</w:t>
      </w:r>
    </w:p>
    <w:p w14:paraId="22E45C13" w14:textId="3C452DC5" w:rsidR="00DD2D83" w:rsidRPr="00BE0712" w:rsidRDefault="009971F5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Source: World Development DataBank; 2019 GDP figures converted using 2025 exchange rates.</w:t>
      </w:r>
    </w:p>
    <w:p w14:paraId="519ADC10" w14:textId="2598BF12" w:rsidR="00505B9B" w:rsidRPr="00BE0712" w:rsidRDefault="005C089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Source: World Health Organ</w:t>
      </w:r>
      <w:r w:rsidR="00950F2B" w:rsidRPr="00BE0712">
        <w:rPr>
          <w:sz w:val="18"/>
          <w:szCs w:val="18"/>
        </w:rPr>
        <w:t>i</w:t>
      </w:r>
      <w:r w:rsidRPr="00BE0712">
        <w:rPr>
          <w:sz w:val="18"/>
          <w:szCs w:val="18"/>
        </w:rPr>
        <w:t>zation’s Global Health Observatory.</w:t>
      </w:r>
    </w:p>
    <w:p w14:paraId="3CDB5F13" w14:textId="0D810C25" w:rsidR="005C089B" w:rsidRPr="00BE0712" w:rsidRDefault="005C089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</w:t>
      </w:r>
      <w:bookmarkStart w:id="0" w:name="_Hlk193366086"/>
      <w:r w:rsidRPr="00BE0712">
        <w:rPr>
          <w:sz w:val="18"/>
          <w:szCs w:val="18"/>
        </w:rPr>
        <w:t xml:space="preserve">: </w:t>
      </w:r>
      <w:r w:rsidR="00950F2B" w:rsidRPr="00BE0712">
        <w:rPr>
          <w:sz w:val="18"/>
          <w:szCs w:val="18"/>
        </w:rPr>
        <w:t>United Nations Inter-agency Group for Child Mortality Estimation (2023).</w:t>
      </w:r>
      <w:bookmarkEnd w:id="0"/>
    </w:p>
    <w:p w14:paraId="18000AB2" w14:textId="77777777" w:rsidR="00404AA8" w:rsidRDefault="00404AA8" w:rsidP="005C089B">
      <w:pPr>
        <w:rPr>
          <w:b/>
          <w:bCs/>
        </w:rPr>
      </w:pPr>
    </w:p>
    <w:p w14:paraId="271264DB" w14:textId="77777777" w:rsidR="00404AA8" w:rsidRDefault="00404AA8" w:rsidP="005C089B">
      <w:pPr>
        <w:rPr>
          <w:b/>
          <w:bCs/>
        </w:rPr>
      </w:pPr>
    </w:p>
    <w:p w14:paraId="1A3538F6" w14:textId="77777777" w:rsidR="00404AA8" w:rsidRDefault="00404AA8" w:rsidP="005C089B">
      <w:pPr>
        <w:rPr>
          <w:b/>
          <w:bCs/>
        </w:rPr>
      </w:pPr>
    </w:p>
    <w:p w14:paraId="7EC36BB9" w14:textId="77777777" w:rsidR="00404AA8" w:rsidRDefault="00404AA8" w:rsidP="005C089B">
      <w:pPr>
        <w:rPr>
          <w:b/>
          <w:bCs/>
        </w:rPr>
      </w:pPr>
    </w:p>
    <w:p w14:paraId="34BFA5E2" w14:textId="77777777" w:rsidR="00404AA8" w:rsidRDefault="00404AA8" w:rsidP="005C089B">
      <w:pPr>
        <w:rPr>
          <w:b/>
          <w:bCs/>
        </w:rPr>
      </w:pPr>
    </w:p>
    <w:p w14:paraId="5CA0DCF2" w14:textId="77777777" w:rsidR="00986998" w:rsidRDefault="00986998">
      <w:pPr>
        <w:rPr>
          <w:ins w:id="1" w:author="William H. DOW" w:date="2025-03-24T22:08:00Z"/>
          <w:b/>
          <w:bCs/>
        </w:rPr>
      </w:pPr>
      <w:ins w:id="2" w:author="William H. DOW" w:date="2025-03-24T22:08:00Z">
        <w:r>
          <w:rPr>
            <w:b/>
            <w:bCs/>
          </w:rPr>
          <w:lastRenderedPageBreak/>
          <w:br w:type="page"/>
        </w:r>
      </w:ins>
    </w:p>
    <w:p w14:paraId="400C2052" w14:textId="5FFF34FE" w:rsidR="00505B9B" w:rsidRPr="00A73BEA" w:rsidRDefault="00505B9B" w:rsidP="005C089B">
      <w:pPr>
        <w:rPr>
          <w:b/>
          <w:bCs/>
        </w:rPr>
      </w:pPr>
      <w:r w:rsidRPr="00A73BEA">
        <w:rPr>
          <w:b/>
          <w:bCs/>
        </w:rPr>
        <w:lastRenderedPageBreak/>
        <w:t>Table 2:</w:t>
      </w:r>
      <w:r w:rsidR="00A73BEA" w:rsidRPr="00A73BEA">
        <w:rPr>
          <w:b/>
          <w:bCs/>
        </w:rPr>
        <w:t xml:space="preserve"> </w:t>
      </w:r>
      <w:r w:rsidR="00065C3D" w:rsidRPr="00065C3D">
        <w:rPr>
          <w:b/>
          <w:bCs/>
        </w:rPr>
        <w:t>Sociodemographic Comparison of Hispanics Ages 60+ in the U.S. by Birth Country (2016-20 ACS)</w:t>
      </w:r>
    </w:p>
    <w:tbl>
      <w:tblPr>
        <w:tblW w:w="12961" w:type="dxa"/>
        <w:jc w:val="center"/>
        <w:tblLook w:val="04A0" w:firstRow="1" w:lastRow="0" w:firstColumn="1" w:lastColumn="0" w:noHBand="0" w:noVBand="1"/>
      </w:tblPr>
      <w:tblGrid>
        <w:gridCol w:w="2160"/>
        <w:gridCol w:w="1088"/>
        <w:gridCol w:w="835"/>
        <w:gridCol w:w="1197"/>
        <w:gridCol w:w="829"/>
        <w:gridCol w:w="972"/>
        <w:gridCol w:w="1153"/>
        <w:gridCol w:w="1094"/>
        <w:gridCol w:w="1059"/>
        <w:gridCol w:w="988"/>
        <w:gridCol w:w="1107"/>
        <w:gridCol w:w="829"/>
      </w:tblGrid>
      <w:tr w:rsidR="00C429AF" w:rsidRPr="00C429AF" w14:paraId="28D793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95EBD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05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DE42" w14:textId="7B79E6D3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74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2C6F5" w14:textId="548E4FCE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Born</w:t>
            </w:r>
          </w:p>
        </w:tc>
      </w:tr>
      <w:tr w:rsidR="00C429AF" w:rsidRPr="00C429AF" w14:paraId="5E8802E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17416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F524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5137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783C2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67BA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3594A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543A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01F8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54B31" w14:textId="78306A9C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00BF8" w14:textId="339257B8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429AF" w:rsidRPr="00C429AF" w14:paraId="11DD6F8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FBCB" w14:textId="2ABB960C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7A1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BDC2" w14:textId="79782372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A64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B8DE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311C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3C16" w14:textId="10F4CB7F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6CE16" w14:textId="1612F224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27BE" w14:textId="289D10FC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6E9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F357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26B3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429AF" w:rsidRPr="00C429AF" w14:paraId="2AB6B471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5BD8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75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C3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E7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45A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109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C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CE9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9E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62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74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EC4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429AF" w:rsidRPr="00C429AF" w14:paraId="45EBFB7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98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59DE" w14:textId="3CA0F7F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commentRangeStart w:id="3"/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  <w:commentRangeEnd w:id="3"/>
            <w:r w:rsidR="00986998">
              <w:rPr>
                <w:rStyle w:val="CommentReference"/>
              </w:rPr>
              <w:commentReference w:id="3"/>
            </w:r>
            <w:ins w:id="4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681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67BD" w14:textId="16447BF3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  <w:ins w:id="5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A3A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86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E28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5BD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18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44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1991" w14:textId="6C8FF97E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6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98C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429AF" w:rsidRPr="00C429AF" w14:paraId="47E93C5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DBE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CD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34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8C1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73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2F6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AA87" w14:textId="4DA5D69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7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D469" w14:textId="382A905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8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92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77E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A75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E8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429AF" w:rsidRPr="00C429AF" w14:paraId="0E2F35B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DF3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587D" w14:textId="7C743DB0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9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718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11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A8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12D4" w14:textId="7D188E0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0" w:author="Chris Soria" w:date="2025-03-25T10:10:00Z" w16du:dateUtc="2025-03-25T17:10:00Z">
              <w:r w:rsidR="00A8232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196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05D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1A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96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78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C5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429AF" w:rsidRPr="00C429AF" w14:paraId="212D088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601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AF8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D93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7F7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68D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03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08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89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C3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20E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A3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6E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1C57CCF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C24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12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52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5A0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49E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2C2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448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0A7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406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14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A4C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889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9A8E9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FDD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005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DE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E6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2AD1" w14:textId="3169395D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1" w:author="Chris Soria" w:date="2025-03-25T09:26:00Z" w16du:dateUtc="2025-03-25T16:26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7A8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73E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C1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C2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CC7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F1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7A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00E06F2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1685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ED9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BA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1C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6E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4B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D24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1D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EEA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F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4B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C9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429AF" w:rsidRPr="00C429AF" w14:paraId="1F514A9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82BD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56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157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651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29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8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60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A6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B31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95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FE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49C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429AF" w:rsidRPr="00C429AF" w14:paraId="7B27846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E4F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78F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C1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7721" w14:textId="7F6104B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2" w:author="Chris Soria" w:date="2025-03-25T09:26:00Z" w16du:dateUtc="2025-03-25T16:26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1A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3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F0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22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125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A8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5A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1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429AF" w:rsidRPr="00C429AF" w14:paraId="5497973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19F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5C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7F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D5E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FB4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08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6C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74D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28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94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DA6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38D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F90369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9291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0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1C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FA0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A8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2DF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A80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06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73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7AC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7A1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9A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429AF" w:rsidRPr="00C429AF" w14:paraId="0F95678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5B8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42F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51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3C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63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2B3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63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7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A1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92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6C8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27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429AF" w:rsidRPr="00C429AF" w14:paraId="73422F7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70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7F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5B7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A10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62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F9D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F821" w14:textId="63356C7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13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FA1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C7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B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5A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775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429AF" w:rsidRPr="00C429AF" w14:paraId="34889F5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5D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E7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86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AC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D4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4E8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21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76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EFF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0F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DE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429AF" w:rsidRPr="00C429AF" w14:paraId="526E3EE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08F1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04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F03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01B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8E1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B0F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DEC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4DF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E15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E1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FC3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99B9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31178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E9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02F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F1A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6C0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8E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ABF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FC2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25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8EA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BDF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96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CA3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82CA27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46F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6CC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7E83" w14:textId="6CFB114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14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4E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142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B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F61B" w14:textId="5961F91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15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D93" w14:textId="716DB39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16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337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B72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BD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98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7B8F284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8E5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80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6A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E7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583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5E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95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428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FE9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DBB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EF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95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0D0BE2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23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796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589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2E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58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11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736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C8B4" w14:textId="470B377B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17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61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51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EB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B5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423F834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6B30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CB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6D0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AE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930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D8E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C97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D93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A8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62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348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D66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00F90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8A9E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8A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6F7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1D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8F2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073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5FC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77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39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1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C6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0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B04994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11B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E47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F2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39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9E6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C9D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94A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54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EB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ED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69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6C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5734429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13F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60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3A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CC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D79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E1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C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DB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54A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FE6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D74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0C5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F03456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AC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4B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36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FA20" w14:textId="60710B5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18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6E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30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0C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1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CFC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2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0D7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A0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C8E27B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8ED4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6C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1F8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F86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75C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691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955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049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1AE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E80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46C2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CCB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70E322D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F19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4B0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3513" w14:textId="76BB055A" w:rsidR="00C429AF" w:rsidRPr="00C429AF" w:rsidRDefault="005F512E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  <w:ins w:id="19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DD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F83C" w14:textId="3B43CD8B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  <w:ins w:id="20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EFA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11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0A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1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87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82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DF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621E32F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1CE" w14:textId="3E7768D8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89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D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36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24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B7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E5E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1E2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417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71D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05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6E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3F1A6F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53A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5DD3" w14:textId="272CB79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33A2" w14:textId="798BCCE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885F" w14:textId="0341DCB2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7908" w14:textId="10BC537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FD8D" w14:textId="23DB861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D54E" w14:textId="37B3896E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C4F6" w14:textId="7DAC0478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F0FB" w14:textId="4B3462A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77F8" w14:textId="33BAAD6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3411" w14:textId="3983F71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5B40" w14:textId="16AB6EA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  <w:tr w:rsidR="00C429AF" w:rsidRPr="00C429AF" w14:paraId="1E585C6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A0BC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634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271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3E6E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D2F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E86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ABB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6A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F68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6E8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CE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2D2F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732F90" w14:textId="2ADBA692" w:rsidR="00505B9B" w:rsidRPr="00BE0712" w:rsidRDefault="00035801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39E3C959" w14:textId="45D64F28" w:rsidR="00CB3696" w:rsidRPr="00BE0712" w:rsidRDefault="00035801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FD97830" w14:textId="39DA215C" w:rsidR="00CB3696" w:rsidRDefault="00382E9D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5B8DB57D" w14:textId="0C5C01AC" w:rsidR="0078746F" w:rsidRPr="006A4474" w:rsidRDefault="00160D01" w:rsidP="006A4474">
      <w:pPr>
        <w:pStyle w:val="ListParagraph"/>
        <w:numPr>
          <w:ilvl w:val="0"/>
          <w:numId w:val="11"/>
        </w:numPr>
        <w:rPr>
          <w:sz w:val="18"/>
          <w:szCs w:val="18"/>
        </w:rPr>
      </w:pPr>
      <w:commentRangeStart w:id="21"/>
      <w:r>
        <w:rPr>
          <w:sz w:val="18"/>
          <w:szCs w:val="18"/>
        </w:rPr>
        <w:t>Those with missing information are retained in the denominator</w:t>
      </w:r>
      <w:del w:id="22" w:author="Chris Soria" w:date="2025-03-25T10:13:00Z" w16du:dateUtc="2025-03-25T17:13:00Z">
        <w:r w:rsidDel="00A8232F">
          <w:rPr>
            <w:sz w:val="18"/>
            <w:szCs w:val="18"/>
          </w:rPr>
          <w:delText>, thus</w:delText>
        </w:r>
      </w:del>
      <w:r>
        <w:rPr>
          <w:sz w:val="18"/>
          <w:szCs w:val="18"/>
        </w:rPr>
        <w:t xml:space="preserve">; not all category totals sum up to 1. </w:t>
      </w:r>
      <w:commentRangeEnd w:id="21"/>
      <w:r w:rsidR="00A8232F">
        <w:rPr>
          <w:rStyle w:val="CommentReference"/>
        </w:rPr>
        <w:commentReference w:id="21"/>
      </w:r>
    </w:p>
    <w:p w14:paraId="32072629" w14:textId="0DD970D6" w:rsidR="00B3629B" w:rsidRDefault="00B3629B" w:rsidP="00955D58">
      <w:pPr>
        <w:jc w:val="center"/>
        <w:rPr>
          <w:b/>
          <w:bCs/>
        </w:rPr>
      </w:pPr>
      <w:r w:rsidRPr="00A73BEA">
        <w:rPr>
          <w:b/>
          <w:bCs/>
        </w:rPr>
        <w:lastRenderedPageBreak/>
        <w:t>Table 3:</w:t>
      </w:r>
      <w:r w:rsidR="00A73BEA" w:rsidRPr="00A73BEA">
        <w:rPr>
          <w:b/>
          <w:bCs/>
        </w:rPr>
        <w:t xml:space="preserve"> </w:t>
      </w:r>
      <w:r w:rsidR="00955D58" w:rsidRPr="00955D58">
        <w:rPr>
          <w:b/>
          <w:bCs/>
        </w:rPr>
        <w:t>Sociodemographic Comparison of Hispanics Ages 60+ by Birth Country: Non-Migrants versus US Immigrants (~2010)</w:t>
      </w:r>
      <w:r w:rsidR="0078746F">
        <w:rPr>
          <w:b/>
          <w:bCs/>
          <w:vertAlign w:val="superscript"/>
        </w:rPr>
        <w:t>b</w:t>
      </w:r>
      <w:r w:rsidR="00FC7A0A">
        <w:rPr>
          <w:b/>
          <w:bCs/>
          <w:vertAlign w:val="superscript"/>
        </w:rPr>
        <w:t>,</w:t>
      </w:r>
      <w:r w:rsidR="0078746F">
        <w:rPr>
          <w:b/>
          <w:bCs/>
          <w:vertAlign w:val="superscript"/>
        </w:rPr>
        <w:t>c</w:t>
      </w:r>
    </w:p>
    <w:tbl>
      <w:tblPr>
        <w:tblW w:w="12620" w:type="dxa"/>
        <w:jc w:val="center"/>
        <w:tblLook w:val="04A0" w:firstRow="1" w:lastRow="0" w:firstColumn="1" w:lastColumn="0" w:noHBand="0" w:noVBand="1"/>
      </w:tblPr>
      <w:tblGrid>
        <w:gridCol w:w="900"/>
        <w:gridCol w:w="2280"/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 w:rsidR="00D928B0" w:rsidRPr="00D928B0" w14:paraId="7FACBDF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55E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60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E2EA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2331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620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15FA" w14:textId="77777777" w:rsidR="00D928B0" w:rsidRPr="00F963B3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963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D928B0" w:rsidRPr="00D928B0" w14:paraId="0A9F0E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04B4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5A702" w14:textId="69CA6E2C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F4CFF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DC1C0F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2D7505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EF072D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F3125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12F73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A28C29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7EDEB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D928B0" w:rsidRPr="00D928B0" w14:paraId="389177AC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FA7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52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4A6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6D1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7A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454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6C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8BD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AB8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B196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DEFC384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D375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FE6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987" w14:textId="43CEFC3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6EE" w14:textId="11C155B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CB8" w14:textId="61C0525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3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AAC" w14:textId="31D1A8F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8B6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D7BA" w14:textId="44FB631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91A" w14:textId="3E4E9BD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4" w:author="Chris Soria" w:date="2025-03-25T09:25:00Z" w16du:dateUtc="2025-03-25T16:25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C92" w14:textId="666921A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6D46C6" w:rsidRPr="00D928B0" w14:paraId="48C9E7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47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42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64A" w14:textId="4CA3563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D39" w14:textId="1B2148D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37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1B51" w14:textId="4AE2895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B92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1F5B" w14:textId="19DA3B7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5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82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7538" w14:textId="22BE594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6D46C6" w:rsidRPr="00D928B0" w14:paraId="3055BD8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AC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D4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65AF" w14:textId="28069DC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DC50" w14:textId="6D89597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DEE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F94B" w14:textId="12C5EF3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B23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7D7" w14:textId="6B642D9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27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9F3D" w14:textId="19F3464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6D46C6" w:rsidRPr="00D928B0" w14:paraId="7F529BC1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49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0EE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9746" w14:textId="4C412BC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CBA" w14:textId="4691B8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C4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A24" w14:textId="2BA959F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EFF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DAB9" w14:textId="21EB10F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D3C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758E" w14:textId="4EC48A0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6D46C6" w:rsidRPr="00D928B0" w14:paraId="16F1DB59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CC8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BD4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D8E" w14:textId="7B38E2F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EB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D71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7E83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819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BF1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F28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4CB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D35403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283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9B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B95" w14:textId="5853B08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9E9C" w14:textId="6A4A604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ADB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7C81" w14:textId="429BBA5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77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D9D9" w14:textId="61D4609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1F9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C1D0" w14:textId="56A0EB8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6D46C6" w:rsidRPr="00D928B0" w14:paraId="04D9468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A7B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1B1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7A34" w14:textId="6F43F08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FADA" w14:textId="02DC000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4E7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14AF" w14:textId="408FDCC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606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3FA9" w14:textId="1924D8F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13F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900" w14:textId="7C7164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6D46C6" w:rsidRPr="00D928B0" w14:paraId="1B687DA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16E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42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1DDF" w14:textId="1775A7E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E5D5" w14:textId="0E0441A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6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CC7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7C0D" w14:textId="4F4DD73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D1B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9C1" w14:textId="7474EFC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1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3F5" w14:textId="625B225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6D46C6" w:rsidRPr="00D928B0" w14:paraId="03DD96A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9D6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04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E937" w14:textId="38E1F9D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763" w14:textId="7E826F0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3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A57" w14:textId="1765EC9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284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32B" w14:textId="7853E72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D53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E9C" w14:textId="1F84F2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6D46C6" w:rsidRPr="00D928B0" w14:paraId="7B8C5A2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BB6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629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6E75" w14:textId="5039F77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676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FA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05FE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E1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EFB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6AB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7E3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5694B9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121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33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F12A" w14:textId="093D0E4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8D7" w14:textId="4936EF3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  <w:ins w:id="27" w:author="Chris Soria" w:date="2025-03-25T10:11:00Z" w16du:dateUtc="2025-03-25T17:11:00Z">
              <w:r w:rsidR="00A8232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EF1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1AA" w14:textId="3E45FB3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705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7B51" w14:textId="026EB9A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7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A97" w14:textId="1709C1D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6D46C6" w:rsidRPr="00D928B0" w14:paraId="34DABA1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7D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F8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ACD9" w14:textId="1E7CC8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C9E4" w14:textId="61A5095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E71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26A" w14:textId="152E29D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39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656" w14:textId="64DB268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951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50A5" w14:textId="6583552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6D46C6" w:rsidRPr="00D928B0" w14:paraId="608EBCB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B1CB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889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75E" w14:textId="4EAF6E1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5F31" w14:textId="1F7FF76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9D9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116" w14:textId="1A12268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F5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45A" w14:textId="05E0908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8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A6F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21A6" w14:textId="2E5B5C5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6D46C6" w:rsidRPr="00D928B0" w14:paraId="353A152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8E9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25B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038" w14:textId="3DECD3C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86A" w14:textId="311C1E7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DCB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933" w14:textId="40E1ECD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AE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4A9" w14:textId="1D64D19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AB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0EF2" w14:textId="751ED0E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6D46C6" w:rsidRPr="00D928B0" w14:paraId="4091F7C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798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E905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3A4" w14:textId="4CB3145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621,535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F7B6" w14:textId="1C393FF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8DB" w14:textId="602B77D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713" w14:textId="03E78FE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29C" w14:textId="37218D2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EB4B" w14:textId="382F140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4FF3" w14:textId="1D301B4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DD7E" w14:textId="6887B0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6,260</w:t>
            </w:r>
          </w:p>
        </w:tc>
      </w:tr>
      <w:tr w:rsidR="006D46C6" w:rsidRPr="00D928B0" w14:paraId="3A51720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2D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59D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67FF" w14:textId="5A5B1FC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61C7" w14:textId="7E0A8F9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55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12A" w14:textId="1AD1201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F7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BABD" w14:textId="74B9FAC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B05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BE9C" w14:textId="67CEE21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D46C6" w:rsidRPr="00D928B0" w14:paraId="3628E60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DC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47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EC30" w14:textId="0B84DFB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C58E" w14:textId="5A55B8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37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EB23" w14:textId="3239362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29" w:author="Chris Soria" w:date="2025-03-25T09:27:00Z" w16du:dateUtc="2025-03-25T16:27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635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372D" w14:textId="1303216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30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92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EAA1" w14:textId="6070871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6D46C6" w:rsidRPr="00D928B0" w14:paraId="19EDDF1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5AB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B6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6CD0" w14:textId="55A1AD3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6751" w14:textId="6E32E04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5C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1E4C" w14:textId="25C4AAF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B1B" w14:textId="52CB483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31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5B4" w14:textId="6794ECD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B6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C5D" w14:textId="6024AC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6D46C6" w:rsidRPr="00D928B0" w14:paraId="2EE19C5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B0E6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A3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068E" w14:textId="591E8C1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5FFC" w14:textId="14791AC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1DB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CC4B" w14:textId="420B3A1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32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2D8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E3D" w14:textId="24A784D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4B3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3C07" w14:textId="723E9CB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6D46C6" w:rsidRPr="00D928B0" w14:paraId="5F80B59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114C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59F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BE6" w14:textId="79A538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839" w14:textId="475DE74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3B3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669" w14:textId="27EEBAC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762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B5E" w14:textId="3ADA98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4A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36E" w14:textId="6578BDA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6D46C6" w:rsidRPr="00D928B0" w14:paraId="5F094F4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28F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6D5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0023" w14:textId="5286F76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29A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33C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96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149A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CC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8F3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D147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249F516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9BB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E5F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6C2" w14:textId="3E2FF52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046" w14:textId="3C0CB15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B86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161F" w14:textId="47E96F7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C0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663" w14:textId="0253575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488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576" w14:textId="0FE1B77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6D46C6" w:rsidRPr="00D928B0" w14:paraId="32B47CF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C055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86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271" w14:textId="1856D4D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AEA" w14:textId="4C09AF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0F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38E1" w14:textId="514DF6A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D92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7C3" w14:textId="596A726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3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185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CB84" w14:textId="36DF40C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6D46C6" w:rsidRPr="00D928B0" w14:paraId="7E267E4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CD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20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DB2" w14:textId="7E87263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472" w14:textId="104C29F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0F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52F2" w14:textId="6E0386B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E9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43D" w14:textId="19FE6A1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052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463E" w14:textId="1C8ED14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6D46C6" w:rsidRPr="00D928B0" w14:paraId="449290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E1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63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C912" w14:textId="05E7460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C0BB" w14:textId="25667F5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64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99CE" w14:textId="1C3DC3A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48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74B" w14:textId="2D3162C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34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CC0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F51" w14:textId="4D34650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6D46C6" w:rsidRPr="00D928B0" w14:paraId="6E8F03B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15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556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AE8C" w14:textId="1477000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2D2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8B3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01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665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0D9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89AE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CAC7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56E10F7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1FF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40D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6607" w14:textId="024CCB5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DFED" w14:textId="22F339A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895" w14:textId="0018756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  <w:ins w:id="35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BAB" w14:textId="4519D3E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0A2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4F8" w14:textId="25DD6FB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24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9BA6" w14:textId="61F0A3F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  <w:ins w:id="36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6D46C6" w:rsidRPr="00D928B0" w14:paraId="4A2B1AB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74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CAB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25B" w14:textId="2F8A031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53E6" w14:textId="086CFF8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C6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9D6" w14:textId="5D4F9F1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60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0396" w14:textId="7949D7D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459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EBB" w14:textId="0CC1036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6D46C6" w:rsidRPr="00D928B0" w14:paraId="152E54A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610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201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05EE" w14:textId="3D00FFF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5A5" w14:textId="5A2FCA1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0EE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4CDF" w14:textId="740D7A9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37" w:author="Chris Soria" w:date="2025-03-25T09:24:00Z" w16du:dateUtc="2025-03-25T16:24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CD25" w14:textId="64132C9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38" w:author="Chris Soria" w:date="2025-03-25T09:24:00Z" w16du:dateUtc="2025-03-25T16:24:00Z">
              <w:r w:rsidR="00291B3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EE2" w14:textId="47EF6E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0C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A89" w14:textId="4E3072F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6D46C6" w:rsidRPr="00D928B0" w14:paraId="1D9B6FE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7A6F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B4E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3E83" w14:textId="539B372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08C6" w14:textId="2277D05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DF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B87" w14:textId="66F3986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E69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DA9" w14:textId="5C10384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CA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1B20" w14:textId="76898D9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6D46C6" w:rsidRPr="00D928B0" w14:paraId="5D426D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2C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DF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5D8F" w14:textId="4BD1503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568,861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F358" w14:textId="5B58C9B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39E2" w14:textId="6F75EE7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989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E71" w14:textId="6588425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3FDC" w14:textId="37E4EF4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426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A999" w14:textId="4AA85E1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1C8" w14:textId="64BCA3B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337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F45" w14:textId="1FE32824" w:rsidR="006D46C6" w:rsidRPr="00D928B0" w:rsidRDefault="006D46C6" w:rsidP="006D46C6">
            <w:pPr>
              <w:ind w:left="4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4,833</w:t>
            </w:r>
          </w:p>
        </w:tc>
      </w:tr>
    </w:tbl>
    <w:p w14:paraId="2E0B5EF7" w14:textId="7DC8C4DF" w:rsidR="004B2B4F" w:rsidRPr="00BE0712" w:rsidRDefault="004B2B4F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05D1D55B" w14:textId="55A4CC0B" w:rsidR="00C429AF" w:rsidRDefault="00590A1A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D928B0">
        <w:rPr>
          <w:sz w:val="18"/>
          <w:szCs w:val="18"/>
        </w:rPr>
        <w:t xml:space="preserve">. </w:t>
      </w:r>
    </w:p>
    <w:p w14:paraId="455B7A36" w14:textId="2635AA3E" w:rsidR="004B2B4F" w:rsidRPr="004B2B4F" w:rsidRDefault="004B2B4F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7A12639C" w14:textId="77777777" w:rsidR="00590A1A" w:rsidRDefault="00590A1A"/>
    <w:p w14:paraId="1AB452D1" w14:textId="15F1832D" w:rsidR="00E9616D" w:rsidRPr="00394A7E" w:rsidRDefault="00276864" w:rsidP="00752BC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795D06" w:rsidRPr="00394A7E">
        <w:rPr>
          <w:b/>
          <w:bCs/>
        </w:rPr>
        <w:t xml:space="preserve">Table </w:t>
      </w:r>
      <w:r>
        <w:rPr>
          <w:b/>
          <w:bCs/>
        </w:rPr>
        <w:t>1</w:t>
      </w:r>
      <w:r w:rsidR="00795D06" w:rsidRPr="00394A7E">
        <w:rPr>
          <w:b/>
          <w:bCs/>
        </w:rPr>
        <w:t xml:space="preserve">: </w:t>
      </w:r>
      <w:bookmarkStart w:id="39" w:name="_Hlk193366266"/>
      <w:r w:rsidR="00752BC0" w:rsidRPr="00065C3D">
        <w:rPr>
          <w:b/>
          <w:bCs/>
        </w:rPr>
        <w:t>Sociodemographic Comparison of Hispanics Ages 60+ in the U.S. by Birth Country (2016-20 ACS)</w:t>
      </w:r>
      <w:r w:rsidR="00394A7E" w:rsidRPr="00394A7E">
        <w:rPr>
          <w:b/>
          <w:bCs/>
        </w:rPr>
        <w:t>: Females</w:t>
      </w:r>
      <w:bookmarkEnd w:id="39"/>
    </w:p>
    <w:tbl>
      <w:tblPr>
        <w:tblW w:w="13905" w:type="dxa"/>
        <w:jc w:val="center"/>
        <w:tblLook w:val="04A0" w:firstRow="1" w:lastRow="0" w:firstColumn="1" w:lastColumn="0" w:noHBand="0" w:noVBand="1"/>
      </w:tblPr>
      <w:tblGrid>
        <w:gridCol w:w="2160"/>
        <w:gridCol w:w="1670"/>
        <w:gridCol w:w="835"/>
        <w:gridCol w:w="1197"/>
        <w:gridCol w:w="829"/>
        <w:gridCol w:w="972"/>
        <w:gridCol w:w="1165"/>
        <w:gridCol w:w="1094"/>
        <w:gridCol w:w="1553"/>
        <w:gridCol w:w="988"/>
        <w:gridCol w:w="1107"/>
        <w:gridCol w:w="829"/>
      </w:tblGrid>
      <w:tr w:rsidR="00FC7A0A" w:rsidRPr="00E9616D" w14:paraId="2E304166" w14:textId="77777777" w:rsidTr="00312278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67F4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62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0C4F" w14:textId="5C858F6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25551CF" w14:textId="20835F21" w:rsidR="00FC7A0A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FC7A0A" w:rsidRPr="00E9616D" w14:paraId="00D589E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20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058CA1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4E22DD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9C1C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0FD43E5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227E49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53850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423DE9E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205B9F" w14:textId="6D420C1E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F2B34E" w14:textId="79872A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FC7A0A" w:rsidRPr="00E9616D" w14:paraId="2FA5145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36B" w14:textId="19D7D2A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055BF" w14:textId="54899C4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64ADE" w14:textId="07B874B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2EF41" w14:textId="72D4F540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16AD4" w14:textId="7AE09FBA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C152A" w14:textId="7B4A92C2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4D768" w14:textId="4A6308A5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80E1" w14:textId="470DB3FF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5183F" w14:textId="73BF172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000EE" w14:textId="781F6619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06E59" w14:textId="038531D4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61589" w14:textId="3A9E72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FC7A0A" w:rsidRPr="00E9616D" w14:paraId="0C1DFF8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2DB1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CD72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68B4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968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04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E1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9EFA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69E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E7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FC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295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71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4866E29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30A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A4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F1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69E0" w14:textId="7FD1DD8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307" w14:textId="540EC63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40" w:author="Chris Soria" w:date="2025-03-25T09:27:00Z" w16du:dateUtc="2025-03-25T16:27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66A" w14:textId="0EBECA3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41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64C" w14:textId="1270DF6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E0FD" w14:textId="406F8B1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BA8" w14:textId="6C89C75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42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0.57</w:t>
              </w:r>
            </w:ins>
            <w:del w:id="43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DC6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26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87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291B3F" w:rsidRPr="00E9616D" w14:paraId="1D7EEE3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3D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755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687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E03" w14:textId="312D701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61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A7ED" w14:textId="5A62A47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EFE9" w14:textId="5DF2C6E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C0D" w14:textId="0FCC09F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99D4" w14:textId="63953CB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44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0.27</w:t>
              </w:r>
            </w:ins>
            <w:del w:id="45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4A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D5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A3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291B3F" w:rsidRPr="00E9616D" w14:paraId="7E4EAF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845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D2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6E2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24E" w14:textId="37331F8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8C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7EE7" w14:textId="0191898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1E83" w14:textId="3A885E1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314" w14:textId="074CB61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C7CA" w14:textId="7D2A733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46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0.13</w:t>
              </w:r>
            </w:ins>
            <w:del w:id="47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BD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F73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9DA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291B3F" w:rsidRPr="00E9616D" w14:paraId="2F89ACB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4F4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3A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A5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A137" w14:textId="3F4CE50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93F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F62" w14:textId="6632961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E2F6" w14:textId="1D4D160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178" w14:textId="1787040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B16" w14:textId="1AA1204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4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0.04</w:t>
              </w:r>
            </w:ins>
            <w:del w:id="4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0.03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37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EF0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C27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291B3F" w:rsidRPr="00E9616D" w14:paraId="2DDB550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5FC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7E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8D3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7B7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548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A7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BB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3D4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2BDA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409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6DA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1548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26CBB8A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E0A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0B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D7F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4D8" w14:textId="03FAB10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0710" w14:textId="0077F81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50" w:author="Chris Soria" w:date="2025-03-25T09:27:00Z" w16du:dateUtc="2025-03-25T16:27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634" w14:textId="341ABA5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14DE" w14:textId="56663A5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08A" w14:textId="6050EDE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51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339" w14:textId="56595DF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52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0.07</w:t>
              </w:r>
            </w:ins>
            <w:del w:id="53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82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85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D50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291B3F" w:rsidRPr="00E9616D" w14:paraId="144A9AC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62A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F91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E3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5DC4" w14:textId="43664CE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1F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AA7" w14:textId="4D9852D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BE0" w14:textId="11FF6BB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DF5" w14:textId="7E373B2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54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83F6" w14:textId="1951C5E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55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0.16</w:t>
              </w:r>
            </w:ins>
            <w:del w:id="56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0.15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AE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E5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A1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</w:tr>
      <w:tr w:rsidR="00291B3F" w:rsidRPr="00E9616D" w14:paraId="7CBE0C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D91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8A3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578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71D8" w14:textId="46A23C2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2DD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1DA" w14:textId="2EA30A5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57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320" w14:textId="5683B84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EAD" w14:textId="04A5FF6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5AB3" w14:textId="49C98F2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5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0.57</w:t>
              </w:r>
            </w:ins>
            <w:del w:id="5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556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0C9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D0F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</w:tr>
      <w:tr w:rsidR="00291B3F" w:rsidRPr="00E9616D" w14:paraId="0A8048D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137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E26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85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533" w14:textId="58EB4B8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3CA" w14:textId="1CA5262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60" w:author="Chris Soria" w:date="2025-03-25T09:27:00Z" w16du:dateUtc="2025-03-25T16:27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A69" w14:textId="3119083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BE9" w14:textId="59F3A77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ADD1" w14:textId="2E0BE84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61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4A7" w14:textId="35ED190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62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0.14</w:t>
              </w:r>
            </w:ins>
            <w:del w:id="63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0.16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97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AF9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DE7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291B3F" w:rsidRPr="00E9616D" w14:paraId="11C902E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2083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05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88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B3B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1D51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7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23A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198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784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43E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50F0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EF1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22C2E0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29D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ED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FFC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EE6" w14:textId="55BDA1A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EF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C986" w14:textId="5DEACC2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  <w:ins w:id="64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F3D2" w14:textId="097E2B6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8679" w14:textId="5ECFE54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98DD" w14:textId="28AAC28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65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2.36</w:t>
              </w:r>
            </w:ins>
            <w:del w:id="66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2.37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60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FEC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EC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2.26</w:t>
            </w:r>
          </w:p>
        </w:tc>
      </w:tr>
      <w:tr w:rsidR="00291B3F" w:rsidRPr="00E9616D" w14:paraId="3B92C67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E60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BA4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68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F69" w14:textId="66EF908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9D7" w14:textId="316FCBD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67" w:author="Chris Soria" w:date="2025-03-25T09:28:00Z" w16du:dateUtc="2025-03-25T16:28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01E" w14:textId="13EFB04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7835" w14:textId="654D0D8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6618" w14:textId="692E52A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5C38" w14:textId="10C3AFC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6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0.30</w:t>
              </w:r>
            </w:ins>
            <w:del w:id="6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E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32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840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</w:tr>
      <w:tr w:rsidR="00291B3F" w:rsidRPr="00E9616D" w14:paraId="041585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3BC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BB4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3E6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EA7D" w14:textId="0F889DD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FC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8C66" w14:textId="35CD821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165A" w14:textId="5FAD090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063" w14:textId="015D956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3775" w14:textId="3C31534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7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0.30</w:t>
              </w:r>
            </w:ins>
            <w:del w:id="7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2D8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D2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FF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291B3F" w:rsidRPr="00E9616D" w14:paraId="18CDB28D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0A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1F36" w14:textId="6EEF9C5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72" w:author="Chris Soria" w:date="2025-03-25T09:28:00Z" w16du:dateUtc="2025-03-25T16:28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323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020F" w14:textId="071BA17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50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43CD" w14:textId="7AACD96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F826" w14:textId="408668A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9A33" w14:textId="743F4D4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92E9" w14:textId="188B4CF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73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0.44</w:t>
              </w:r>
            </w:ins>
            <w:del w:id="74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C3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DC4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AE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291B3F" w:rsidRPr="00E9616D" w14:paraId="2A9A631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7FE6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68A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CCA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05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39BE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E34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A1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7C0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7F8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90D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E4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17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10EA4E1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1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B9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A07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8A8B" w14:textId="4A0EF93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B3A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672" w14:textId="5CFE823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325A" w14:textId="39E49A16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5F7D" w14:textId="4F1924D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3279" w14:textId="4B7913F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75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76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33A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9CD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5BD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144B786A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E19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FC6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BFA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821D" w14:textId="3B7BDE1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91B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F038" w14:textId="7ABA5AB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61AB" w14:textId="76B9CC6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C858" w14:textId="0F25712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AF1B" w14:textId="576F9BC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77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78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A88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7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25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45C6E3C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2D1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6FC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BD0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F16" w14:textId="1A04F9A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50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746D" w14:textId="04B9CED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400" w14:textId="1FDF7F4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79" w:author="Chris Soria" w:date="2025-03-25T09:27:00Z" w16du:dateUtc="2025-03-25T16:27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9C00" w14:textId="190C2EB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8A55" w14:textId="5778EDB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8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30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F1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D0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E0131B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95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3C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FA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E14F" w14:textId="4BE9F32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38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A5AF" w14:textId="2502582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E82A" w14:textId="5B8A60A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46F" w14:textId="43B46A7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9182" w14:textId="27489D2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2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_</w:t>
              </w:r>
            </w:ins>
            <w:del w:id="83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36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13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A6A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19C5E7E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2D71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0F4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993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80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2C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1254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F44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136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C2E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6F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3691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00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02DFE10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041F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17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E54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94D" w14:textId="6920F7B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20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3C6" w14:textId="0AFE1AD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4A30" w14:textId="54487F5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34F" w14:textId="1D8A13D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3FAB" w14:textId="5295468A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4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85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412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B0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B2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1C8A52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98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6A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15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852" w14:textId="30CB8F8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0B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4F96" w14:textId="6CF8CE6D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1C89" w14:textId="2BAA129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94F3" w14:textId="249E7D3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1EAB" w14:textId="379F53DF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6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87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1A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39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011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05EEF7A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BD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F90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AEA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2098" w14:textId="0C4D1CE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36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5A9" w14:textId="3E54A680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C8D" w14:textId="2EFCA05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33FE" w14:textId="3402928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57CA" w14:textId="0E7F896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88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89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A2E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69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4A1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3AECA83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27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FD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C7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F800" w14:textId="055AD05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F2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B2A8" w14:textId="02162095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A64E" w14:textId="2D22420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DEEB" w14:textId="21CA37F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C61" w14:textId="56165F7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0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91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B5D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CEBA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9DA6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696D2C2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428B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972E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7A87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7D70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6D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AF69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1B0B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7545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D712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A2CF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CC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59B3" w14:textId="77777777" w:rsidR="00291B3F" w:rsidRPr="00E9616D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E9616D" w14:paraId="2FDD337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75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46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D130" w14:textId="1BB674D8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  <w:ins w:id="92" w:author="Chris Soria" w:date="2025-03-25T10:11:00Z" w16du:dateUtc="2025-03-25T17:11:00Z">
              <w:r w:rsidR="00A8232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F342" w14:textId="209A409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  <w:ins w:id="93" w:author="Chris Soria" w:date="2025-03-25T10:11:00Z" w16du:dateUtc="2025-03-25T17:11:00Z">
              <w:r w:rsidR="00A8232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62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0F2" w14:textId="7FDBBA0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F66" w14:textId="63820C6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33F1" w14:textId="3C0CC621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000" w14:textId="1C50E6C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4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95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ACD4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263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CA0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7B36AB93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508C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A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2D0" w14:textId="72E50B3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  <w:ins w:id="96" w:author="Chris Soria" w:date="2025-03-25T10:11:00Z" w16du:dateUtc="2025-03-25T17:11:00Z">
              <w:r w:rsidR="00A8232F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7661" w14:textId="3A4B772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5682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FF4" w14:textId="65282B0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2E9A" w14:textId="29C99CE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76B" w14:textId="619C1B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5CF" w14:textId="41A8875B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7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0.99</w:t>
              </w:r>
            </w:ins>
            <w:del w:id="98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0.99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EA0B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A8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4F79" w14:textId="77777777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E9616D" w14:paraId="3B6618D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1658" w14:textId="77777777" w:rsidR="00291B3F" w:rsidRPr="00E9616D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160B" w14:textId="2058E9F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8960" w14:textId="0E153B5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87F" w14:textId="13BF4219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B0F" w14:textId="0F8AE1E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015" w14:textId="6ADB830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12,092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31A" w14:textId="1918F90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59B" w14:textId="0BF2ADC3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197,822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A36" w14:textId="1354728C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99" w:author="Chris Soria" w:date="2025-03-25T09:23:00Z" w16du:dateUtc="2025-03-25T16:23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66,362</w:t>
              </w:r>
            </w:ins>
            <w:del w:id="100" w:author="Chris Soria" w:date="2025-03-25T09:23:00Z" w16du:dateUtc="2025-03-25T16:23:00Z"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120</w:delText>
              </w:r>
              <w:r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,</w:delText>
              </w:r>
              <w:r w:rsidRPr="00E9616D" w:rsidDel="00E318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724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75C" w14:textId="0DE9ADC2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61AB" w14:textId="32B67DD4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7BC" w14:textId="1E060C0E" w:rsidR="00291B3F" w:rsidRPr="00E9616D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</w:tr>
    </w:tbl>
    <w:p w14:paraId="01339097" w14:textId="05F6943B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323E9A11" w14:textId="4C45BC55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6A95445" w14:textId="388A8F10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The </w:t>
      </w:r>
      <w:r w:rsidR="00160D01">
        <w:rPr>
          <w:sz w:val="18"/>
          <w:szCs w:val="18"/>
        </w:rPr>
        <w:t>“</w:t>
      </w:r>
      <w:r w:rsidRPr="00BE0712">
        <w:rPr>
          <w:sz w:val="18"/>
          <w:szCs w:val="18"/>
        </w:rPr>
        <w:t>Other Latin American Countries</w:t>
      </w:r>
      <w:r w:rsidR="00160D01">
        <w:rPr>
          <w:sz w:val="18"/>
          <w:szCs w:val="18"/>
        </w:rPr>
        <w:t>”</w:t>
      </w:r>
      <w:r w:rsidRPr="00BE0712">
        <w:rPr>
          <w:sz w:val="18"/>
          <w:szCs w:val="18"/>
        </w:rPr>
        <w:t xml:space="preserve"> category excludes our four countries of interest as well as Central America.</w:t>
      </w:r>
    </w:p>
    <w:p w14:paraId="5CF55718" w14:textId="77777777" w:rsidR="0012738B" w:rsidRDefault="0012738B" w:rsidP="00394A7E">
      <w:pPr>
        <w:jc w:val="center"/>
        <w:rPr>
          <w:b/>
          <w:bCs/>
        </w:rPr>
      </w:pPr>
    </w:p>
    <w:p w14:paraId="249C8764" w14:textId="5DF361A1" w:rsidR="00E9616D" w:rsidRDefault="00276864" w:rsidP="00394A7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E9616D" w:rsidRPr="00394A7E">
        <w:rPr>
          <w:b/>
          <w:bCs/>
        </w:rPr>
        <w:t xml:space="preserve">Table </w:t>
      </w:r>
      <w:r>
        <w:rPr>
          <w:b/>
          <w:bCs/>
        </w:rPr>
        <w:t>2</w:t>
      </w:r>
      <w:r w:rsidR="00E9616D" w:rsidRPr="00394A7E">
        <w:rPr>
          <w:b/>
          <w:bCs/>
        </w:rPr>
        <w:t>:</w:t>
      </w:r>
      <w:r w:rsidR="00394A7E">
        <w:t xml:space="preserve"> </w:t>
      </w:r>
      <w:r w:rsidR="00752BC0" w:rsidRPr="00065C3D">
        <w:rPr>
          <w:b/>
          <w:bCs/>
        </w:rPr>
        <w:t>Sociodemographic Comparison of Hispanics Ages 60+ in the U.S. by Birth Country (2016-20 ACS)</w:t>
      </w:r>
      <w:r w:rsidR="00752BC0" w:rsidRPr="00394A7E">
        <w:rPr>
          <w:b/>
          <w:bCs/>
        </w:rPr>
        <w:t xml:space="preserve">: </w:t>
      </w:r>
      <w:r w:rsidR="00394A7E">
        <w:rPr>
          <w:b/>
          <w:bCs/>
        </w:rPr>
        <w:t>M</w:t>
      </w:r>
      <w:r w:rsidR="00394A7E" w:rsidRPr="00394A7E">
        <w:rPr>
          <w:b/>
          <w:bCs/>
        </w:rPr>
        <w:t>ales</w:t>
      </w:r>
    </w:p>
    <w:tbl>
      <w:tblPr>
        <w:tblW w:w="13793" w:type="dxa"/>
        <w:tblLook w:val="04A0" w:firstRow="1" w:lastRow="0" w:firstColumn="1" w:lastColumn="0" w:noHBand="0" w:noVBand="1"/>
      </w:tblPr>
      <w:tblGrid>
        <w:gridCol w:w="2160"/>
        <w:gridCol w:w="1670"/>
        <w:gridCol w:w="835"/>
        <w:gridCol w:w="1197"/>
        <w:gridCol w:w="717"/>
        <w:gridCol w:w="972"/>
        <w:gridCol w:w="1165"/>
        <w:gridCol w:w="1094"/>
        <w:gridCol w:w="1553"/>
        <w:gridCol w:w="988"/>
        <w:gridCol w:w="1107"/>
        <w:gridCol w:w="829"/>
      </w:tblGrid>
      <w:tr w:rsidR="00A0203F" w:rsidRPr="007277FE" w14:paraId="691344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0C911" w14:textId="77777777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69B83" w14:textId="7C588FDB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449AA34" w14:textId="1A04505A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A0203F" w:rsidRPr="007277FE" w14:paraId="4DDCED7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E3605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D9B561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42053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CE376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2FC43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B86E6AA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4BF7A0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A67963C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FB3EDC" w14:textId="3AEB8CCF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B70237" w14:textId="68F1CB96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7277FE" w14:paraId="38A8E57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FBF8" w14:textId="7985A741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DF10FD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9BA716" w14:textId="176E627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65B40F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B97EB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3EEF1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6769E5" w14:textId="00C39698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71E5" w14:textId="38ACC405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5C5A32" w14:textId="0A28BB8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FD21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FF114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477037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0203F" w:rsidRPr="007277FE" w14:paraId="1616BF9A" w14:textId="77777777" w:rsidTr="00E175BA">
        <w:trPr>
          <w:trHeight w:val="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E1D3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275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CE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578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80B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BD4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9D5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C4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84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0E0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D5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1F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0681997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2CB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5EE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A48" w14:textId="232E912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01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3CE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1C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1781" w14:textId="0DC1681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7985" w14:textId="23653CB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C00" w14:textId="6238DAD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36D1" w14:textId="087BFEC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0.61</w:t>
              </w:r>
            </w:ins>
            <w:del w:id="10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E05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EF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2CD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</w:tr>
      <w:tr w:rsidR="00291B3F" w:rsidRPr="007277FE" w14:paraId="4ED774A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1DC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A4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AE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85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39D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479" w14:textId="07AE8D9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F13" w14:textId="3B32102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252D" w14:textId="4C6BAE8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04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10E" w14:textId="2D1965F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0.27</w:t>
              </w:r>
            </w:ins>
            <w:del w:id="106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1A8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A21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CED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291B3F" w:rsidRPr="007277FE" w14:paraId="6755D30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79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52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239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8D1" w14:textId="79A04B0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07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5D4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6774" w14:textId="39A7583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DE1" w14:textId="02E7444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C82E" w14:textId="167A4DB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6594" w14:textId="4612CBF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0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0.10</w:t>
              </w:r>
            </w:ins>
            <w:del w:id="10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29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CA0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51B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291B3F" w:rsidRPr="007277FE" w14:paraId="6BED88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0BC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DA0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51F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FB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D5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AC97" w14:textId="1C485CE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B9C" w14:textId="40D5E3C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F7A" w14:textId="2E66C05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70D0" w14:textId="7F21E73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0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0.02</w:t>
              </w:r>
            </w:ins>
            <w:del w:id="111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0.03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BF1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D16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61B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291B3F" w:rsidRPr="007277FE" w14:paraId="7875587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C948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09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FA77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A7B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9E8D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D7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E378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571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3DA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F80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EE90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4B7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6DCD7A3C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450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9EA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D56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44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07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ED1" w14:textId="59FCD7C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8181" w14:textId="1776ABF0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19F0" w14:textId="57EE83B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191" w14:textId="26A2067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0.06</w:t>
              </w:r>
            </w:ins>
            <w:del w:id="11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0.07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184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068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0F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291B3F" w:rsidRPr="007277FE" w14:paraId="01D4A9D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D1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6B8" w14:textId="17DE05F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114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B3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738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393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23EE" w14:textId="3A26EE7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4976" w14:textId="581D586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1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1233" w14:textId="4048663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22AA" w14:textId="50D09DE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0.14</w:t>
              </w:r>
            </w:ins>
            <w:del w:id="11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0.15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C26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46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C7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291B3F" w:rsidRPr="007277FE" w14:paraId="7CEEE1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C87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66E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BAE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F33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162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380" w14:textId="16715E7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3448" w14:textId="726A15D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5BD" w14:textId="765D4E7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3FF7" w14:textId="3A326AD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1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0.56</w:t>
              </w:r>
            </w:ins>
            <w:del w:id="11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CD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C1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EC6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</w:tr>
      <w:tr w:rsidR="00291B3F" w:rsidRPr="007277FE" w14:paraId="2EFD0A5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7D7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30C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19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1CC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90C0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235D" w14:textId="5341F33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97B3" w14:textId="2FF30A6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A40B" w14:textId="7C5C902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0B2" w14:textId="4F6B984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0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0.18</w:t>
              </w:r>
            </w:ins>
            <w:del w:id="121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0.16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71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1F2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FA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291B3F" w:rsidRPr="007277FE" w14:paraId="03D71A6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E700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CFB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0B0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CED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793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7FB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F97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7A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DE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05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A98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85E9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21EECAA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BF2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40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47B" w14:textId="5E130EF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  <w:ins w:id="122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232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928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BBC1" w14:textId="1EA4998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  <w:ins w:id="123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A0E0" w14:textId="02A4489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  <w:ins w:id="124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68F8" w14:textId="18090E2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9C2" w14:textId="212A625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2.37</w:t>
              </w:r>
            </w:ins>
            <w:del w:id="126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2.37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E0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F0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FF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</w:tr>
      <w:tr w:rsidR="00291B3F" w:rsidRPr="007277FE" w14:paraId="28D0B9A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A0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00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06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44" w14:textId="20E39B0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127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59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2D4F" w14:textId="26CD3A6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62B" w14:textId="3916900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AA1" w14:textId="42C5270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4F24" w14:textId="1D0909F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2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0.27</w:t>
              </w:r>
            </w:ins>
            <w:del w:id="12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222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C2D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ED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291B3F" w:rsidRPr="007277FE" w14:paraId="4E0E0A5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76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68D" w14:textId="69859B2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30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8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D8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CB4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874B" w14:textId="4946E84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09CF" w14:textId="73601E2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131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2190" w14:textId="7CE94B5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992" w14:textId="22524E5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0.25</w:t>
              </w:r>
            </w:ins>
            <w:del w:id="13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0.28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945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691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D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291B3F" w:rsidRPr="007277FE" w14:paraId="4CB68FF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E82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EDC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3F63" w14:textId="555692E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  <w:ins w:id="134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1D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7B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6B54" w14:textId="0279064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3BDF" w14:textId="797347DC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C95C" w14:textId="337A05B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EC0" w14:textId="6616E9E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5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0.60</w:t>
              </w:r>
            </w:ins>
            <w:del w:id="136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0.52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BA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90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4C9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</w:tr>
      <w:tr w:rsidR="00291B3F" w:rsidRPr="007277FE" w14:paraId="68E8667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4F1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F11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DA6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2C4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9D61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8CD2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46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EEC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09A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3B47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E9A2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B3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2D341B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2A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063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8AB9" w14:textId="0C53CC0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137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BDE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8FC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E65" w14:textId="39DC306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1CC2" w14:textId="3D4EB6B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3709" w14:textId="19398CD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814" w14:textId="7AABE47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3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39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8A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705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D1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7F4493F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77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D8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07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C72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B39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0624" w14:textId="6BEB0DB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5098" w14:textId="65E2D1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5EF" w14:textId="563FCDC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35B6" w14:textId="40D0604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0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41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78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D19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00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02D371E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BF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CB7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F4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3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68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A01" w14:textId="66176EA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DB4" w14:textId="67443CA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971A" w14:textId="3954335A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8993" w14:textId="382A0BA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4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B10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57A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9A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106F4F3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6EA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DE4E" w14:textId="6BA3871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44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47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1D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D1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70A9" w14:textId="12FF26A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B47" w14:textId="1346F96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145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C49D" w14:textId="16A6DD8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6B24" w14:textId="1B2AFA9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4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F1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72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F3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213655A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191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75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F6F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12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0E4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C9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A81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E8C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B082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484A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949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1D85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3564643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57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9EB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DD8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27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57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E4A" w14:textId="4A912A1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1EF6" w14:textId="17D9208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BABA" w14:textId="5CB2F5D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148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8F8" w14:textId="32791D3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49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50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569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258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15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56B3E3C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F4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8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F65" w14:textId="40825FC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151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F4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F3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84C" w14:textId="6C09E5E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EF4D" w14:textId="59B7884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590D" w14:textId="273F974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021" w14:textId="40FA12E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2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53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2E3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A5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62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7C1727C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693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E3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60B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DB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F15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DC4F" w14:textId="754674A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B6C4" w14:textId="4E65B51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3E8B" w14:textId="619D4BB8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1CF5" w14:textId="7E45B19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4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55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14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148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20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4FAF42FD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05D1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D473" w14:textId="49EC3F8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56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27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2D9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BE5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A31" w14:textId="465ADF2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4ACB" w14:textId="3AD89F10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244B" w14:textId="379132A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CDC" w14:textId="563D572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57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58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2C7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689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F5EC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5BB82395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F1A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FE18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AA9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93FF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D1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542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2A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90A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92BD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335A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39B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77F6" w14:textId="77777777" w:rsidR="00291B3F" w:rsidRPr="007277FE" w:rsidRDefault="00291B3F" w:rsidP="00291B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1B3F" w:rsidRPr="007277FE" w14:paraId="369849C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F7B3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6F6F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441" w14:textId="35108C2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  <w:ins w:id="159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C72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76A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6548" w14:textId="1BA51D84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6AF2" w14:textId="758D11D2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C66B" w14:textId="1FE3053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E20" w14:textId="1F1B3DB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0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-</w:t>
              </w:r>
            </w:ins>
            <w:del w:id="161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-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7DD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4E4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CDE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02B99864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04C7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39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B4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493B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0F02" w14:textId="6142CA0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  <w:ins w:id="162" w:author="Chris Soria" w:date="2025-03-25T09:29:00Z" w16du:dateUtc="2025-03-25T16:29:00Z">
              <w:r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0DF" w14:textId="0971BC8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1920" w14:textId="6926ECD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  <w:ins w:id="163" w:author="Chris Soria" w:date="2025-03-25T09:29:00Z" w16du:dateUtc="2025-03-25T16:29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D0B7" w14:textId="679BCBC9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F27F" w14:textId="1CBBF2B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4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0.99</w:t>
              </w:r>
            </w:ins>
            <w:del w:id="165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0.99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A8D6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E425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4772" w14:textId="7777777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291B3F" w:rsidRPr="007277FE" w14:paraId="4240F7F0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DBBE" w14:textId="77777777" w:rsidR="00291B3F" w:rsidRPr="007277FE" w:rsidRDefault="00291B3F" w:rsidP="00291B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D055" w14:textId="03D89816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2239" w14:textId="274F2C75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A46" w14:textId="23693B4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9E7" w14:textId="1713E42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F108" w14:textId="49BBA17B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7,972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78C7" w14:textId="76404B5F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3EF6" w14:textId="0B61628E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155,138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46F3" w14:textId="025F9701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ins w:id="166" w:author="Chris Soria" w:date="2025-03-25T09:28:00Z" w16du:dateUtc="2025-03-25T16:28:00Z">
              <w:r>
                <w:rPr>
                  <w:rFonts w:ascii="Calibri" w:hAnsi="Calibri" w:cs="Calibri"/>
                  <w:color w:val="000000"/>
                  <w:sz w:val="22"/>
                  <w:szCs w:val="22"/>
                </w:rPr>
                <w:t>54,362</w:t>
              </w:r>
            </w:ins>
            <w:del w:id="167" w:author="Chris Soria" w:date="2025-03-25T09:28:00Z" w16du:dateUtc="2025-03-25T16:28:00Z"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120</w:delText>
              </w:r>
              <w:r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,</w:delText>
              </w:r>
              <w:r w:rsidRPr="007277FE" w:rsidDel="005E1A5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delText>724</w:delText>
              </w:r>
            </w:del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B1E" w14:textId="5F8D768D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8246" w14:textId="05AD4063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8FFE" w14:textId="628BD727" w:rsidR="00291B3F" w:rsidRPr="007277FE" w:rsidRDefault="00291B3F" w:rsidP="00291B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940</w:t>
            </w:r>
          </w:p>
        </w:tc>
      </w:tr>
    </w:tbl>
    <w:p w14:paraId="03EC1993" w14:textId="2524EE73" w:rsidR="007277FE" w:rsidRPr="00BE0712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139DCB03" w14:textId="6A5E0FA8" w:rsidR="007277FE" w:rsidRPr="00BE0712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781E4D1" w14:textId="463ECA1C" w:rsidR="007277FE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1B6B05E1" w14:textId="77777777" w:rsidR="00BE0712" w:rsidRPr="00BE0712" w:rsidRDefault="00BE0712" w:rsidP="00BE0712">
      <w:pPr>
        <w:pStyle w:val="ListParagraph"/>
        <w:rPr>
          <w:sz w:val="18"/>
          <w:szCs w:val="18"/>
        </w:rPr>
      </w:pPr>
    </w:p>
    <w:p w14:paraId="0D23F141" w14:textId="586BB3AF" w:rsidR="00AE27CE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AE27CE" w:rsidRPr="00FD61D5">
        <w:rPr>
          <w:b/>
          <w:bCs/>
        </w:rPr>
        <w:t xml:space="preserve">Table </w:t>
      </w:r>
      <w:r>
        <w:rPr>
          <w:b/>
          <w:bCs/>
        </w:rPr>
        <w:t>3</w:t>
      </w:r>
      <w:r w:rsidR="00AE27CE" w:rsidRPr="00FD61D5">
        <w:rPr>
          <w:b/>
          <w:bCs/>
        </w:rPr>
        <w:t xml:space="preserve">: </w:t>
      </w:r>
      <w:bookmarkStart w:id="168" w:name="_Hlk193366336"/>
      <w:r w:rsidR="00FD61D5" w:rsidRPr="00FD61D5">
        <w:rPr>
          <w:b/>
          <w:bCs/>
        </w:rPr>
        <w:t>Sociodemographic Comparison of Hispanics in the U.S. by Birth Country (</w:t>
      </w:r>
      <w:r w:rsidR="00E519C3">
        <w:rPr>
          <w:b/>
          <w:bCs/>
        </w:rPr>
        <w:t>20</w:t>
      </w:r>
      <w:ins w:id="169" w:author="William Dow" w:date="2025-03-24T22:26:00Z">
        <w:r w:rsidR="00CD17BD">
          <w:rPr>
            <w:b/>
            <w:bCs/>
          </w:rPr>
          <w:t>08-10</w:t>
        </w:r>
      </w:ins>
      <w:del w:id="170" w:author="William Dow" w:date="2025-03-24T22:26:00Z">
        <w:r w:rsidR="00E519C3" w:rsidDel="00CD17BD">
          <w:rPr>
            <w:b/>
            <w:bCs/>
          </w:rPr>
          <w:delText>10</w:delText>
        </w:r>
      </w:del>
      <w:r w:rsidR="00E519C3">
        <w:rPr>
          <w:b/>
          <w:bCs/>
        </w:rPr>
        <w:t xml:space="preserve"> </w:t>
      </w:r>
      <w:r w:rsidR="00921981">
        <w:rPr>
          <w:b/>
          <w:bCs/>
        </w:rPr>
        <w:t>ACS</w:t>
      </w:r>
      <w:r w:rsidR="00FD61D5" w:rsidRPr="00FD61D5">
        <w:rPr>
          <w:b/>
          <w:bCs/>
        </w:rPr>
        <w:t>)</w:t>
      </w:r>
      <w:bookmarkEnd w:id="168"/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168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E175BA" w:rsidRPr="00AE27CE" w14:paraId="75705C12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21D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B9FA0" w14:textId="1DE4DC3C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F37F89" w14:textId="3C1B6B76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E175BA" w:rsidRPr="00AE27CE" w14:paraId="1C060EC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3B1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C79E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1C565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28D34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3ECAFA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FDA46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99A7A4" w14:textId="77777777" w:rsidR="00E175BA" w:rsidRPr="00382E9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3C10156" w14:textId="77777777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5D3A5F" w14:textId="76F6C0AA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2C0D47" w14:textId="0003B10A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AE27CE" w14:paraId="73A75C4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01A" w14:textId="734A1F6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D2A682" w14:textId="4008859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4ACD19" w14:textId="7DA4D1E4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AB2C4C" w14:textId="025D6A2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CF2EE2" w14:textId="05A3308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4674B0" w14:textId="77426E45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F73C96" w14:textId="37151FAD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0642" w14:textId="362F5F7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E8DB8E" w14:textId="526EB17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3BBEAA" w14:textId="6A56552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E3EB4" w14:textId="41C97C8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8822AF" w14:textId="75B6E2C8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E27CE" w:rsidRPr="00AE27CE" w14:paraId="5B5507E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164B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3A40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E9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2C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37F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6E3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B56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86E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C3A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FE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205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1261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448D2C6F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FBB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A4E" w14:textId="0B2D94E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171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0F78" w14:textId="7A08816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6655" w14:textId="0413DEF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865" w14:textId="747EE68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6967" w14:textId="4DF59F6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5EAC" w14:textId="77925CF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C68C" w14:textId="189C53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F6F" w14:textId="7C488C5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8B6" w14:textId="0017213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E3D5" w14:textId="7F21B6E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172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3A5" w14:textId="038B690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AF06A4" w:rsidRPr="00AE27CE" w14:paraId="1E28261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0B4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493" w14:textId="15394DB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68E" w14:textId="3A62982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68C" w14:textId="53DF05D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DFC" w14:textId="63B1D4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E12" w14:textId="61F6C0B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A3FF" w14:textId="70248D9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DBE" w14:textId="1B42A32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D06" w14:textId="0C2D7DE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73" w:author="Chris Soria" w:date="2025-03-25T09:31:00Z" w16du:dateUtc="2025-03-25T16:31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5890" w14:textId="2BE717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700B" w14:textId="7BC61A7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6C6" w14:textId="6C4FC1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AF06A4" w:rsidRPr="00AE27CE" w14:paraId="321392F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D22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723E" w14:textId="17CDCE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74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AC2" w14:textId="7A79E02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C672" w14:textId="2BC81A5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174" w14:textId="4906865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175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6845" w14:textId="6E84A7A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76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7F0" w14:textId="1744F8C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6DB" w14:textId="6EF2D70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324" w14:textId="6CD4D7A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7EEB" w14:textId="169B74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B1BF" w14:textId="1BB2AA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4F3" w14:textId="0A20BE7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AE27CE" w14:paraId="7F3C5D2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A4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749" w14:textId="041980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2CC8" w14:textId="29D2F3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9F49" w14:textId="03A5D5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C14A" w14:textId="4D14890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DA78" w14:textId="6B83F03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1C56" w14:textId="7E9E12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FAEA" w14:textId="099B5DD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D85" w14:textId="2C9599D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156" w14:textId="4E569D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145" w14:textId="10D534E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5AA" w14:textId="787BE6D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AF06A4" w:rsidRPr="00AE27CE" w14:paraId="5D076D97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800F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8AE7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66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1EF7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31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344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87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2D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E55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22B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0C5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40F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6A8D082E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198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51BD" w14:textId="606C6E1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7802" w14:textId="3922FC4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BA7B" w14:textId="4080F2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965" w14:textId="13B1530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EB7" w14:textId="6CA82B6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964" w14:textId="0D13DD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7548" w14:textId="0B0AC6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0D5" w14:textId="6F70DB4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47E1" w14:textId="36BD0E4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6D1" w14:textId="5F8B519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AC9E" w14:textId="1FCE468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AF06A4" w:rsidRPr="00AE27CE" w14:paraId="6372F345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44C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6D8E" w14:textId="044597B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A12C" w14:textId="418B744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77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4DA" w14:textId="2B99030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060" w14:textId="069116D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345" w14:textId="2D490E6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33A" w14:textId="1D402F7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D4A6" w14:textId="585BFA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035" w14:textId="68CE8A2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BB2B" w14:textId="7247AE4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944" w14:textId="02FA1D1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49B" w14:textId="4F92115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AE27CE" w14:paraId="60E13A69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CBC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D01" w14:textId="632D5A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7A3" w14:textId="1FD67C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B81" w14:textId="0886668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6BAF" w14:textId="624A346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FEC7" w14:textId="0885666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E8D7" w14:textId="205F3D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178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640F" w14:textId="0A3D328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921" w14:textId="7DAFBA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AD1F" w14:textId="6C6E317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58B4" w14:textId="0E25B89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E15" w14:textId="1FAF5AC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AF06A4" w:rsidRPr="00AE27CE" w14:paraId="43ACADA0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C5BB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CE0" w14:textId="432D0CC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B454" w14:textId="1B2500E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405" w14:textId="0838AE9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D4EC" w14:textId="32E1F23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B29" w14:textId="1930E58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79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2D41" w14:textId="339D2E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180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36C" w14:textId="16CDD0C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189" w14:textId="4F3329E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3AB" w14:textId="0E21429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4402" w14:textId="18916C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ACA3" w14:textId="5AA15F1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AF06A4" w:rsidRPr="00AE27CE" w14:paraId="3EB349C7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A6BF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C24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0E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39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11B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871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F8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860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28C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25D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D5A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9AB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47387AB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3553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FC8" w14:textId="0EAD37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472" w14:textId="0F4A4DF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C9E" w14:textId="5A9E1F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3620" w14:textId="1F31159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0C3F" w14:textId="2EBEA5B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7D37" w14:textId="174ADC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86E4" w14:textId="7DD9078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F7C" w14:textId="35A7CD6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3CE6" w14:textId="3D831C9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3021" w14:textId="5814781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1D1B" w14:textId="28485FF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</w:tr>
      <w:tr w:rsidR="00AF06A4" w:rsidRPr="00AE27CE" w14:paraId="0D29DA4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7327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939C" w14:textId="462B26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857C" w14:textId="276A77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81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E0A1" w14:textId="62BFA2A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60A0" w14:textId="0A1E907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F53" w14:textId="20DB73C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3BA5" w14:textId="4A88360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F046" w14:textId="6A42A95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8446" w14:textId="0BAE5CE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8EA" w14:textId="186A448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76C" w14:textId="3AC30D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82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3FD6" w14:textId="2108464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83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AF06A4" w:rsidRPr="00AE27CE" w14:paraId="643AD8F3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67A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47CE" w14:textId="13184CC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C25" w14:textId="1155E0E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26E8" w14:textId="2C54E45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184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665A" w14:textId="02FE3DD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185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CE3" w14:textId="01B868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7AA2" w14:textId="22A3521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098" w14:textId="5FB42E0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4598" w14:textId="16A7372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B1E9" w14:textId="79A81FB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B60" w14:textId="68E56D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9DF" w14:textId="7F6976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AF06A4" w:rsidRPr="00AE27CE" w14:paraId="5FB677B5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36B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945A" w14:textId="4ADCEA5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186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0A6C" w14:textId="0C848A7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C73F" w14:textId="3B99A5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98F2" w14:textId="428C82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6CAE" w14:textId="3CD92D1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737" w14:textId="28E648B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F0F4" w14:textId="34E5110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8E6B" w14:textId="386A628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672E" w14:textId="5EADDFC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0E0E" w14:textId="02A459F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187" w:author="Chris Soria" w:date="2025-03-25T09:32:00Z" w16du:dateUtc="2025-03-25T16:32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75B" w14:textId="33C8976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</w:tr>
      <w:tr w:rsidR="00AF06A4" w:rsidRPr="00AE27CE" w14:paraId="0F82C29F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38F0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565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0DE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2E55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23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E4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40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937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82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005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9FB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91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215C77A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0A6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30E" w14:textId="6D667A2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056F" w14:textId="65AA3C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2287" w14:textId="685B94D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7F85" w14:textId="3FC98DF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C910" w14:textId="7E518C8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4A0C" w14:textId="5FF6D7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8308" w14:textId="1D3BCDD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71F" w14:textId="5A660FD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9976" w14:textId="49C7F88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1E9A" w14:textId="581BF2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F8E0" w14:textId="7539495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696635E0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FA9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7AE4" w14:textId="137638D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8487" w14:textId="1D30245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E0B8" w14:textId="12B8F3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D18" w14:textId="4617BE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C1EC" w14:textId="14AB06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3A0" w14:textId="4E13E8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BEF" w14:textId="234253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188" w:author="Chris Soria" w:date="2025-03-25T09:31:00Z" w16du:dateUtc="2025-03-25T16:31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1E93" w14:textId="423B41E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C392" w14:textId="43FFDA6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8D88" w14:textId="7911E6A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7DEA" w14:textId="10AF1B1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2E4BC0EE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B13D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2FD" w14:textId="4BF02DF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5BB" w14:textId="5EDE8C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8E43" w14:textId="47DF969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189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667" w14:textId="3079DFB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A86" w14:textId="37E550E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3DDB" w14:textId="09DD142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8F7" w14:textId="175216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76D7" w14:textId="27FBBB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DA5E" w14:textId="1053CA1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DD6" w14:textId="45EA788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B5F" w14:textId="3D2D0BD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413B54F8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4700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AFD" w14:textId="1C923B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A66" w14:textId="3C89D5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0068" w14:textId="0E82B7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5D9" w14:textId="7CE00A4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4EC" w14:textId="7F595C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4953" w14:textId="2E5730D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DBF4" w14:textId="206FCFD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0193" w14:textId="3F0599DE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2763" w14:textId="149DD764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E9A4" w14:textId="32ABDDB0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8E7" w14:textId="57369245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30B5B2A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79C6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5F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D31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4F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711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EBF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A17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4A6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ABD6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6B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A1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3FE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3915723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E73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3AF1" w14:textId="4F52AEF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F3B" w14:textId="2DF7DDD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48EA" w14:textId="482BE5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3DC" w14:textId="41DD421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A5E" w14:textId="115D167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D41F" w14:textId="548CD2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795C" w14:textId="2ACB86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9EEF" w14:textId="7FC0925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E881" w14:textId="643A0B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0C0" w14:textId="1B112E0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EF5" w14:textId="11EF687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4AE1B1DB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1B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2488" w14:textId="5D5793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190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760E" w14:textId="11086EF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291" w14:textId="27E96D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BB4" w14:textId="624269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191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48DD" w14:textId="0B9DDC4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346" w14:textId="7277AB8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  <w:ins w:id="192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7DD" w14:textId="42E0C8F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568" w14:textId="135AEAE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4BF" w14:textId="4DCE0E6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BE53" w14:textId="339F033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2CB3" w14:textId="2F46E19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24888923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ECD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AC0F" w14:textId="36AF983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9045" w14:textId="38C1D45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7239" w14:textId="4A0378C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AF4C" w14:textId="5FEA76F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F876" w14:textId="4209961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9877" w14:textId="5E9396B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FA6" w14:textId="4741A9A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C03" w14:textId="7079A17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50E9" w14:textId="2478C0F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AABF" w14:textId="18CE932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52C1" w14:textId="01445F9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396A892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C115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367" w14:textId="3D4B6F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93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8EA" w14:textId="6085C41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252" w14:textId="1D00C98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16A" w14:textId="3A4265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94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0905" w14:textId="56D9D3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195" w:author="Chris Soria" w:date="2025-03-25T09:30:00Z" w16du:dateUtc="2025-03-25T16:30:00Z">
              <w:r w:rsidR="00291B3F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D06B" w14:textId="24FADB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7D47" w14:textId="16F2610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F8E" w14:textId="7F8EC51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E5A" w14:textId="4FC6CB4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D5BF" w14:textId="3CB0EB7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CE64" w14:textId="376F84F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592C3219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BB0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4EB2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E1C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497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DF8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064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FEB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89C6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BDC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32F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24F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411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2993664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D70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6BF" w14:textId="6320A6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EDE" w14:textId="07E318F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08D" w14:textId="2A71D5E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C44" w14:textId="4222F86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46A" w14:textId="441792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B0" w14:textId="34BE61A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628" w14:textId="4620D83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0CAB" w14:textId="04EF7D1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B152" w14:textId="6625B62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F47" w14:textId="6AB0B0D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E47D" w14:textId="1A8DBD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920DB" w:rsidRPr="00AE27CE" w14:paraId="6EAAD25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9319" w14:textId="77777777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E47F" w14:textId="0EB59C0F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C1BE" w14:textId="2D16F2B8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5531" w14:textId="5B7E6C6C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F100" w14:textId="05216DDF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950" w14:textId="58C1A277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8ABB" w14:textId="05418FAE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0DC2" w14:textId="73BE4ED0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5E9" w14:textId="1621016D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4DD7" w14:textId="4E21622A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4E8" w14:textId="67269051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0664" w14:textId="3F49171D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</w:tr>
      <w:tr w:rsidR="00AF06A4" w:rsidRPr="00AE27CE" w14:paraId="41C235B8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2D4C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BCE" w14:textId="12AFF28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5DCF" w14:textId="02F7519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10,973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D7B2" w14:textId="650140E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722" w14:textId="7C23C93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11,093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D10F" w14:textId="03EB38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EA5" w14:textId="71D0E70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9,479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3BF" w14:textId="763B5E1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154,527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EE20" w14:textId="5E94954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47,087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365D" w14:textId="0530B72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141,695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677A" w14:textId="5B005AB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1,551,834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70F" w14:textId="37A4DB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34,067</w:t>
            </w:r>
          </w:p>
        </w:tc>
      </w:tr>
    </w:tbl>
    <w:p w14:paraId="140CCA88" w14:textId="2E2B63E0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49C27755" w14:textId="019A4513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468CCFF" w14:textId="5F3BB3B0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7495E014" w14:textId="77777777" w:rsidR="00061273" w:rsidRDefault="00061273" w:rsidP="00FD61D5">
      <w:pPr>
        <w:jc w:val="center"/>
        <w:rPr>
          <w:b/>
          <w:bCs/>
        </w:rPr>
      </w:pPr>
    </w:p>
    <w:p w14:paraId="4CBB514B" w14:textId="793EAD93" w:rsidR="00AE27CE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AE27CE" w:rsidRPr="00FD61D5">
        <w:rPr>
          <w:b/>
          <w:bCs/>
        </w:rPr>
        <w:t xml:space="preserve">Table </w:t>
      </w:r>
      <w:r>
        <w:rPr>
          <w:b/>
          <w:bCs/>
        </w:rPr>
        <w:t>4</w:t>
      </w:r>
      <w:r w:rsidR="00AE27CE" w:rsidRPr="00FD61D5">
        <w:rPr>
          <w:b/>
          <w:bCs/>
        </w:rPr>
        <w:t xml:space="preserve">: </w:t>
      </w:r>
      <w:bookmarkStart w:id="196" w:name="_Hlk193366401"/>
      <w:r w:rsidR="00FD61D5" w:rsidRPr="00FD61D5">
        <w:rPr>
          <w:b/>
          <w:bCs/>
        </w:rPr>
        <w:t>Sociodemographic Comparison of Hispanics in the U.S. by Birth Country (2016-20 ACS): Migrated After Age 24</w:t>
      </w:r>
      <w:bookmarkEnd w:id="196"/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168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CC3ED3" w:rsidRPr="005F5E99" w14:paraId="43CA09F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6BD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CD92A" w14:textId="29AAAE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D0C2B2" w14:textId="166176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CC3ED3" w:rsidRPr="005F5E99" w14:paraId="7E0D07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C68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4B89F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AF9209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64732F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2A3B79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C76D95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C3B06A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C53B0B2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AE5C81" w14:textId="3FBA204D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0C9DC3" w14:textId="08C0CBB2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C3ED3" w:rsidRPr="005F5E99" w14:paraId="7A51688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BC" w14:textId="6276028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DD7F4" w14:textId="3347EE6C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628F5F" w14:textId="644C4D6F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230048" w14:textId="13E7115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CEC304" w14:textId="3F56BFA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1C49D8" w14:textId="53E47B44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49B1B1" w14:textId="5E438B5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 Latin American 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C56A" w14:textId="4AEA01E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CC65DA" w14:textId="0E5848C0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6C16B8" w14:textId="496421F1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B03F00" w14:textId="6A7C3E28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6DB8A5" w14:textId="54D4AE7E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C3ED3" w:rsidRPr="005F5E99" w14:paraId="40D2CB4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9EF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46AD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0A80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BE6B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AB2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40D3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766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91B5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BE0C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E69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9FF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C08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95BAA2B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D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B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C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C0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CD9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AB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B4B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9C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D6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024" w14:textId="5CA02E0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197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C3ED3" w:rsidRPr="005F5E99" w14:paraId="3DE660A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EF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C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FD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E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9F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944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FB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348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53B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B1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3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7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C3ED3" w:rsidRPr="005F5E99" w14:paraId="2A7BB83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0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46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4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A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010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5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3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0C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97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F9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D0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1A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C3ED3" w:rsidRPr="005F5E99" w14:paraId="762BD2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C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232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0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F0F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35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D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4A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37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F7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D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A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02C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1F4EF4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606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6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0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5C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E3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723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74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94B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177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ED0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8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416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2CED7E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5A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7F9" w14:textId="22668BCE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198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7F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F1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F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54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21F" w14:textId="68843FE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199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7B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F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8B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E4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F2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9F166AE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C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D0E4" w14:textId="71D8608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00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86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E5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EE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346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33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316" w14:textId="315147F6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201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DF9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CD0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E6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1E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C3ED3" w:rsidRPr="005F5E99" w14:paraId="3983C55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E0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20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99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3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5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ECF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6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03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6C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A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3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38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C3ED3" w:rsidRPr="005F5E99" w14:paraId="0762AF8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2B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EE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ED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2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DD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029B" w14:textId="6D2CD56D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  <w:ins w:id="202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C1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CF9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BB6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5F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9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05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C3ED3" w:rsidRPr="005F5E99" w14:paraId="0F1606B4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4EAB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A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F7E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65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F9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1EF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E52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4FC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338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784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9C3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14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3821A13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E3E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8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7F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A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1B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3C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A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F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1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8E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92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6B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C3ED3" w:rsidRPr="005F5E99" w14:paraId="0DC06FD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E0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3B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25E" w14:textId="55ABECE0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03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8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6D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DC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FDE4" w14:textId="4E180F0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204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FB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29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C0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0DD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64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C3ED3" w:rsidRPr="005F5E99" w14:paraId="423D193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8A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2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1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6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B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465" w14:textId="6D2FF806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05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25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AFF9" w14:textId="646BCF0E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206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CD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831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2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8A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C3ED3" w:rsidRPr="005F5E99" w14:paraId="5BA1A04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6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E5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027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72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E9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164D" w14:textId="5BED0CB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07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7F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6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4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E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9B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7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C3ED3" w:rsidRPr="005F5E99" w14:paraId="738EFBA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58FF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17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73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E60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8FF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5A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7F9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5C2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87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D94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EA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8B2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A0E047D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47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FF4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B04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09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67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03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F66" w14:textId="77A1E2A8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  <w:ins w:id="208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67F" w14:textId="7A18E50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  <w:ins w:id="209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2A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E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7BF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BF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511C8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2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9A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4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F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B1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E5" w14:textId="49394B1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10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63D5" w14:textId="1B1B772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211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C43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142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F2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2E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44BDFC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BB5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A4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CF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476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5C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99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9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E6B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09EC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91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F7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70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1B55EF3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28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2BB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EB6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48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9C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B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5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0A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A98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202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5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F4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F4DA2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E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94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8FF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F84" w14:textId="11FDC4C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212" w:author="Chris Soria" w:date="2025-03-25T10:08:00Z" w16du:dateUtc="2025-03-25T17:08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4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ADD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0F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5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976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48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5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2D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78B8592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F8D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6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D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5F5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3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5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80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E866" w14:textId="3F509AE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13" w:author="Chris Soria" w:date="2025-03-25T10:07:00Z" w16du:dateUtc="2025-03-25T17:07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78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D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6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4E6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CB531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B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3912" w14:textId="40D1EC5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214" w:author="Chris Soria" w:date="2025-03-25T10:08:00Z" w16du:dateUtc="2025-03-25T17:08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1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4E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B3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B5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A25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A1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67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AB6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56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3C4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4C1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D22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94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2F8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385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E5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74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FA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E16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58A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CF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7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2FC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37D6776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52B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A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192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6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C8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F48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8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6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52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D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E1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1E2E0C9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06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7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2D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9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F0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7E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35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3C14" w14:textId="50091DF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  <w:ins w:id="215" w:author="Chris Soria" w:date="2025-03-25T10:08:00Z" w16du:dateUtc="2025-03-25T17:08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35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8D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15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641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B0F0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AEA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4165" w14:textId="513DC24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A704" w14:textId="495287C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0CC" w14:textId="7E2F349A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4FA" w14:textId="2BEA9E1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FC1" w14:textId="62C0DA8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CD26" w14:textId="1B8C9A5B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312" w14:textId="7C0A4DB3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A254" w14:textId="3253D88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3B8" w14:textId="55A62FF8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691" w14:textId="6D291BE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1A7" w14:textId="5D20109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</w:tbl>
    <w:p w14:paraId="486679E9" w14:textId="640BFC7C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1E5FAA6D" w14:textId="0DC3E137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5719D5B6" w14:textId="3A0B688F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The </w:t>
      </w:r>
      <w:r w:rsidR="00160D01">
        <w:rPr>
          <w:sz w:val="18"/>
          <w:szCs w:val="18"/>
        </w:rPr>
        <w:t>“</w:t>
      </w:r>
      <w:r w:rsidRPr="00BE0712">
        <w:rPr>
          <w:sz w:val="18"/>
          <w:szCs w:val="18"/>
        </w:rPr>
        <w:t>Other Latin American Countries</w:t>
      </w:r>
      <w:r w:rsidR="00160D01">
        <w:rPr>
          <w:sz w:val="18"/>
          <w:szCs w:val="18"/>
        </w:rPr>
        <w:t>”</w:t>
      </w:r>
      <w:r w:rsidRPr="00BE0712">
        <w:rPr>
          <w:sz w:val="18"/>
          <w:szCs w:val="18"/>
        </w:rPr>
        <w:t xml:space="preserve"> category excludes our four countries of interest as well as Central America.</w:t>
      </w:r>
    </w:p>
    <w:p w14:paraId="6AB4696C" w14:textId="77777777" w:rsidR="00012E7B" w:rsidRDefault="00012E7B"/>
    <w:p w14:paraId="352FDF5A" w14:textId="77777777" w:rsidR="00BE0712" w:rsidRDefault="00BE0712" w:rsidP="00DF40FB">
      <w:pPr>
        <w:rPr>
          <w:b/>
          <w:bCs/>
        </w:rPr>
      </w:pPr>
    </w:p>
    <w:p w14:paraId="1145066D" w14:textId="77777777" w:rsidR="00160D01" w:rsidRDefault="00160D01" w:rsidP="00FD61D5">
      <w:pPr>
        <w:jc w:val="center"/>
        <w:rPr>
          <w:b/>
          <w:bCs/>
        </w:rPr>
      </w:pPr>
    </w:p>
    <w:p w14:paraId="710FD219" w14:textId="18363874" w:rsidR="00012E7B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012E7B" w:rsidRPr="00FD61D5">
        <w:rPr>
          <w:b/>
          <w:bCs/>
        </w:rPr>
        <w:t xml:space="preserve">Table </w:t>
      </w:r>
      <w:r>
        <w:rPr>
          <w:b/>
          <w:bCs/>
        </w:rPr>
        <w:t>5</w:t>
      </w:r>
      <w:r w:rsidR="00012E7B" w:rsidRPr="00FD61D5">
        <w:rPr>
          <w:b/>
          <w:bCs/>
        </w:rPr>
        <w:t xml:space="preserve">: </w:t>
      </w:r>
      <w:bookmarkStart w:id="216" w:name="_Hlk193366423"/>
      <w:r w:rsidR="00B0553F">
        <w:rPr>
          <w:b/>
          <w:bCs/>
        </w:rPr>
        <w:t xml:space="preserve">Age-Standardized </w:t>
      </w:r>
      <w:r w:rsidR="00B0553F" w:rsidRPr="00955D58">
        <w:rPr>
          <w:b/>
          <w:bCs/>
        </w:rPr>
        <w:t>Sociodemographic Comparison of Hispanics by Birth Country</w:t>
      </w:r>
      <w:bookmarkEnd w:id="216"/>
      <w:r w:rsidR="00CF67CE">
        <w:rPr>
          <w:b/>
          <w:bCs/>
        </w:rPr>
        <w:t xml:space="preserve"> (</w:t>
      </w:r>
      <w:ins w:id="217" w:author="William Dow" w:date="2025-03-24T22:28:00Z">
        <w:r w:rsidR="00086DEB">
          <w:rPr>
            <w:b/>
            <w:bCs/>
          </w:rPr>
          <w:t>~</w:t>
        </w:r>
      </w:ins>
      <w:r w:rsidR="00CF67CE">
        <w:rPr>
          <w:b/>
          <w:bCs/>
        </w:rPr>
        <w:t>2010)</w:t>
      </w:r>
      <w:r w:rsidR="00BE0712">
        <w:rPr>
          <w:b/>
          <w:bCs/>
          <w:vertAlign w:val="superscript"/>
        </w:rPr>
        <w:t>a,b</w:t>
      </w:r>
    </w:p>
    <w:tbl>
      <w:tblPr>
        <w:tblW w:w="12420" w:type="dxa"/>
        <w:jc w:val="center"/>
        <w:tblLook w:val="04A0" w:firstRow="1" w:lastRow="0" w:firstColumn="1" w:lastColumn="0" w:noHBand="0" w:noVBand="1"/>
      </w:tblPr>
      <w:tblGrid>
        <w:gridCol w:w="893"/>
        <w:gridCol w:w="2251"/>
        <w:gridCol w:w="1107"/>
        <w:gridCol w:w="1442"/>
        <w:gridCol w:w="835"/>
        <w:gridCol w:w="1220"/>
        <w:gridCol w:w="1285"/>
        <w:gridCol w:w="1265"/>
        <w:gridCol w:w="940"/>
        <w:gridCol w:w="1182"/>
      </w:tblGrid>
      <w:tr w:rsidR="003E0810" w:rsidRPr="00012E7B" w14:paraId="786E7358" w14:textId="77777777" w:rsidTr="00312278">
        <w:trPr>
          <w:trHeight w:val="333"/>
          <w:jc w:val="center"/>
        </w:trPr>
        <w:tc>
          <w:tcPr>
            <w:tcW w:w="8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1575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390BAA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EB28721" w14:textId="380DAE5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47A01C0" w14:textId="2186AD6F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756943" w14:textId="713221B7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6421B9" w14:textId="52FE40CF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3E0810" w:rsidRPr="00012E7B" w14:paraId="08B1C1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CA8E" w14:textId="0ECA6D2B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4FF3" w14:textId="4C2006F3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F6F71D" w14:textId="161B1F66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730B91" w14:textId="222664F0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8FB96D" w14:textId="79FFC64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C97F42" w14:textId="74C9F66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4000F" w14:textId="2BEB743C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232DAC" w14:textId="09028D1D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9BDA61" w14:textId="210C222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158C3C" w14:textId="7A46B88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3E0810" w:rsidRPr="00012E7B" w14:paraId="20A8B43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E7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CD11" w14:textId="2C13AFCE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  <w:ins w:id="218" w:author="William Dow" w:date="2025-03-24T22:11:00Z">
              <w:r w:rsidR="00580AA9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 xml:space="preserve"> (unstandardized)</w:t>
              </w:r>
            </w:ins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A7C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D18F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44F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F32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59B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293C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585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72D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5C13D8B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7F86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F8B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7CC" w14:textId="276436E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C7F" w14:textId="21975C6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4062" w14:textId="590D48C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19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494" w14:textId="6F4349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855A" w14:textId="553536A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164" w14:textId="01B3A09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4F0B" w14:textId="27E2A00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20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5169" w14:textId="3D0054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AF06A4" w:rsidRPr="00012E7B" w14:paraId="6EA46AD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82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A667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82A" w14:textId="0F08F18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1D2" w14:textId="6AB180E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D41" w14:textId="31ED74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A9E5" w14:textId="29E9240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8386" w14:textId="5F49FD2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4A2D" w14:textId="2DC3D5C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21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776A" w14:textId="2E9E0C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55C" w14:textId="55551A5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AF06A4" w:rsidRPr="00012E7B" w14:paraId="44C5BB6D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04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E4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F5C" w14:textId="22050AE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DE7" w14:textId="4B68A9B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CD1" w14:textId="161E6A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54" w14:textId="26456A4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7AB" w14:textId="28E2097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2FE8" w14:textId="43D1B5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761" w14:textId="3A841F2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14BE" w14:textId="7A724EC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AF06A4" w:rsidRPr="00012E7B" w14:paraId="2A6ED70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EE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E3E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22C1" w14:textId="2EBF6AD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065" w14:textId="449A33F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4D50" w14:textId="4F80861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22F" w14:textId="24589F4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0308" w14:textId="5E0972A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4191" w14:textId="55CD876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3496" w14:textId="18E7A3F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153" w14:textId="180C289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AF06A4" w:rsidRPr="00012E7B" w14:paraId="7DC597A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2B7D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5598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735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E47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B1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626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A19F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74D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D4F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E9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313718E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831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FDC5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2A5D" w14:textId="7A54EC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E350" w14:textId="77CE13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060" w14:textId="70DF52D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452" w14:textId="45BE567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E8A4" w14:textId="0E091E3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FCD" w14:textId="55DC1EE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C78" w14:textId="436D981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57C6" w14:textId="72A1F21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AF06A4" w:rsidRPr="00012E7B" w14:paraId="667272C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4D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4A0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E228" w14:textId="258779A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CC9" w14:textId="002294C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636" w14:textId="4F8F9AC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B44" w14:textId="30E8776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BA5" w14:textId="6BB806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6E8D" w14:textId="50C36CD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E740" w14:textId="4951239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56D" w14:textId="3E45140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AF06A4" w:rsidRPr="00012E7B" w14:paraId="320AFC6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6659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576C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414" w14:textId="701C096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3E93" w14:textId="3874A3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22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66CA" w14:textId="7D86202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47F9" w14:textId="5E9D383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E735" w14:textId="37A0F61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E99" w14:textId="00F8157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E1B" w14:textId="00238C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FF8" w14:textId="4C1BC0C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AF06A4" w:rsidRPr="00012E7B" w14:paraId="16DF183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B9F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9FA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C31A" w14:textId="44FEC99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73C" w14:textId="0DE1AC2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168" w14:textId="7282CA8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B95B" w14:textId="04DC6B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98E0" w14:textId="7AE9B51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16C" w14:textId="043F9B5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E0FA" w14:textId="378C3F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C15E" w14:textId="324F7ED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012E7B" w14:paraId="2A9BD095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430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941E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22F6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E59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FB3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420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A3A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0D36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38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EC88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1D99F29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C04B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CC42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DB64" w14:textId="502F4A3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55E1" w14:textId="1F06BFF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  <w:ins w:id="223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8EAC" w14:textId="3F541B3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58F0" w14:textId="67BC199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E413" w14:textId="51E1910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487" w14:textId="251482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E0E6" w14:textId="7519A1E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9F0" w14:textId="37E5E7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AF06A4" w:rsidRPr="00012E7B" w14:paraId="5A25FF8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DB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51B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D39" w14:textId="5967375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6D7" w14:textId="653419E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CB9" w14:textId="0563F2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6FF" w14:textId="51846F6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C1C6" w14:textId="42ECF5F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A15" w14:textId="00E5BD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777" w14:textId="1B576C7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3B62" w14:textId="363AE8F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AF06A4" w:rsidRPr="00012E7B" w14:paraId="33ABFBD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C6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5636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113" w14:textId="1EE7E0C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601" w14:textId="40025F3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C5BB" w14:textId="2EB3141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24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9F5" w14:textId="76243C9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995F" w14:textId="6FEEBB5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A249" w14:textId="6B54613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25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9D04" w14:textId="5013CCD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BC5" w14:textId="763BE33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AF06A4" w:rsidRPr="00012E7B" w14:paraId="792F59B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9D8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0FA5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158" w14:textId="60E076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4617" w14:textId="5C301E5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DA7E" w14:textId="7ECCAD7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CA19" w14:textId="2278C76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EF02" w14:textId="53447D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5F9" w14:textId="1799842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078E" w14:textId="0EE7A7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1F8" w14:textId="1F686F2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AF06A4" w:rsidRPr="00012E7B" w14:paraId="2691897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35E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F0C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50FDE" w14:textId="78AA3F3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621,535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62E3" w14:textId="3649224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44A86" w14:textId="2EB43E0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907" w14:textId="53BC7CA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BDCEC" w14:textId="0106813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44,053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7193C" w14:textId="7197C21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FE1ED" w14:textId="65FDE58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107,811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AED61" w14:textId="585AD33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6,260</w:t>
            </w:r>
          </w:p>
        </w:tc>
      </w:tr>
      <w:tr w:rsidR="00AF06A4" w:rsidRPr="00012E7B" w14:paraId="73CA9A08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5C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702" w14:textId="7BFE1E94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  <w:ins w:id="226" w:author="William Dow" w:date="2025-03-24T22:11:00Z">
              <w:r w:rsidR="00580AA9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 xml:space="preserve"> (unstandardized)</w:t>
              </w:r>
            </w:ins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5C49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3E1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4BC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1D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704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5AD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C38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72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7BACCC2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0976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C49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BA34" w14:textId="3D25D42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A53" w14:textId="291244D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F67" w14:textId="4387EBA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F73" w14:textId="114E44A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227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EFC" w14:textId="1431B1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9C15" w14:textId="20A4FFC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228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7FA2" w14:textId="4B61F4C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7EC" w14:textId="727978E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AF06A4" w:rsidRPr="00012E7B" w14:paraId="1DFA94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EE3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D6B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3F09" w14:textId="3D462F7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03FA" w14:textId="5A99186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123" w14:textId="1164F0B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B51" w14:textId="10DC468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B913" w14:textId="1B86AD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29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0842" w14:textId="3937C9E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DA4" w14:textId="215C9E6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2B7A" w14:textId="2D603B8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AF06A4" w:rsidRPr="00012E7B" w14:paraId="4231A2F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612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CAA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0FBE" w14:textId="1F54197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BAC7" w14:textId="6B2A2EB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1419" w14:textId="168A3BF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D893" w14:textId="68CE9A6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30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2E8" w14:textId="287E0E7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083" w14:textId="354EEE4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072" w14:textId="503BAA0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D3F8" w14:textId="0829E22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AF06A4" w:rsidRPr="00012E7B" w14:paraId="3A9D578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235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5D1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14C7" w14:textId="4C538F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7B5" w14:textId="6EAB837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430" w14:textId="729C3FD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936" w14:textId="0B9E798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5A2A" w14:textId="17F1BAD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D2B" w14:textId="4749F0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8147" w14:textId="2B7D180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65A7" w14:textId="6A8EC0F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AF06A4" w:rsidRPr="00012E7B" w14:paraId="0756A2BC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1E00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B59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9E7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3CA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070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2CAC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A4DE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F2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873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23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5A38094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BCEC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6D2C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6BF" w14:textId="5A3A9F8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B4FC" w14:textId="27FAF58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F8D8" w14:textId="2F4DA3F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362" w14:textId="66C3FE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312" w14:textId="4952BB0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E36C" w14:textId="5798B8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5D75" w14:textId="10110E8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  <w:ins w:id="231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2653" w14:textId="320E826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AF06A4" w:rsidRPr="00012E7B" w14:paraId="017ABA1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D64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D6BD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BD2" w14:textId="2EEF235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2BF" w14:textId="328ADE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797D" w14:textId="5E09714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A1C7" w14:textId="73CB922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263" w14:textId="33FE2A7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1AA9" w14:textId="788FE7B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32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B86A" w14:textId="1628FE5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716" w14:textId="5199F9F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AF06A4" w:rsidRPr="00012E7B" w14:paraId="21A384F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E5C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ED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2F4" w14:textId="691DB8D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81F" w14:textId="5F6B4E8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0EC" w14:textId="3FCE755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12D" w14:textId="3C2B451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1F7" w14:textId="71104C3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380F" w14:textId="274C80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5D6F" w14:textId="6F2B804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7D5" w14:textId="409BD6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AF06A4" w:rsidRPr="00012E7B" w14:paraId="2EA47E2A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C51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CD4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874" w14:textId="356FEF6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DCD" w14:textId="020CC8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4EA" w14:textId="5B5B335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A0" w14:textId="4E77E91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3D90" w14:textId="5C71AC4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BD23" w14:textId="6981994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ins w:id="233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345" w14:textId="3445CB0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BC0F" w14:textId="66F137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AF06A4" w:rsidRPr="00012E7B" w14:paraId="2A6D236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EEB1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98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34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64D3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AED2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82A8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551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99C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CD7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EB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4A41332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5832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7BB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B1F0" w14:textId="3D3A462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1615" w14:textId="795F3A6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11EC" w14:textId="2FC1B5C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  <w:ins w:id="234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72F5" w14:textId="12C776C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143F" w14:textId="60B61CB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64D" w14:textId="67908A8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3168" w14:textId="0B9B042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68F" w14:textId="0AF8AA6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  <w:ins w:id="235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AF06A4" w:rsidRPr="00012E7B" w14:paraId="30F93FC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684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7BB4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60F" w14:textId="4F4096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3BC" w14:textId="3595079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54F" w14:textId="3A1300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282" w14:textId="1F5FC22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0B1F" w14:textId="41EDB3A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4E1" w14:textId="48CD7B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5CE" w14:textId="2C19D5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00C" w14:textId="531052A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AF06A4" w:rsidRPr="00012E7B" w14:paraId="15404F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7819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3EA3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7BE" w14:textId="6685E1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E429" w14:textId="1B7F88B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E552" w14:textId="37F66C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7E5" w14:textId="2550899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236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35F" w14:textId="168D453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37" w:author="Chris Soria" w:date="2025-03-25T10:08:00Z" w16du:dateUtc="2025-03-25T17:08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EB8F" w14:textId="06E8583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A1B1" w14:textId="5714224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F950" w14:textId="0AC500C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AF06A4" w:rsidRPr="00012E7B" w14:paraId="14713AD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28E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37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808" w14:textId="2BA66F2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3B87" w14:textId="40FD73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5DD1" w14:textId="2BDCCD8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0879" w14:textId="5FAB9FB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2DD" w14:textId="61E332C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3803" w14:textId="279C9B5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8C2" w14:textId="1394235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0C2" w14:textId="7E367C0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AF06A4" w:rsidRPr="00012E7B" w14:paraId="3BF65DF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80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44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884" w14:textId="10C500E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568,861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496A" w14:textId="4B4E2A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BEA" w14:textId="41EA0EF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A9FD" w14:textId="5F9DC06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405" w14:textId="3BEF1F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41,426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706B" w14:textId="59BCD2C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BB2" w14:textId="14DF689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96,337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B0C" w14:textId="2F66C6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4,833</w:t>
            </w:r>
          </w:p>
        </w:tc>
      </w:tr>
    </w:tbl>
    <w:p w14:paraId="678C2FBA" w14:textId="77777777" w:rsidR="006C16A0" w:rsidRDefault="006C16A0"/>
    <w:p w14:paraId="3D00BDB4" w14:textId="31EF6210" w:rsidR="00752BC0" w:rsidRPr="00BE0712" w:rsidRDefault="00752BC0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BE0712">
        <w:rPr>
          <w:sz w:val="18"/>
          <w:szCs w:val="18"/>
        </w:rPr>
        <w:t xml:space="preserve">. </w:t>
      </w:r>
    </w:p>
    <w:p w14:paraId="2186469B" w14:textId="1C42032D" w:rsidR="00B0553F" w:rsidRDefault="00752BC0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5C064F41" w14:textId="7B06329A" w:rsidR="00BE0712" w:rsidRPr="00DB13A4" w:rsidRDefault="00BE0712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48B8280" w14:textId="0DB35FA9" w:rsidR="006C16A0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6C16A0" w:rsidRPr="00FD61D5">
        <w:rPr>
          <w:b/>
          <w:bCs/>
        </w:rPr>
        <w:t xml:space="preserve">Table </w:t>
      </w:r>
      <w:r>
        <w:rPr>
          <w:b/>
          <w:bCs/>
        </w:rPr>
        <w:t>6</w:t>
      </w:r>
      <w:r w:rsidR="006C16A0" w:rsidRPr="00FD61D5">
        <w:rPr>
          <w:b/>
          <w:bCs/>
        </w:rPr>
        <w:t xml:space="preserve">: </w:t>
      </w:r>
      <w:r w:rsidR="00FD61D5" w:rsidRPr="00FD61D5">
        <w:rPr>
          <w:b/>
          <w:bCs/>
        </w:rPr>
        <w:t>Summary Statistics by Country and Sex</w:t>
      </w:r>
      <w:ins w:id="238" w:author="William Dow" w:date="2025-03-24T22:15:00Z">
        <w:r w:rsidR="00E47145">
          <w:rPr>
            <w:b/>
            <w:bCs/>
          </w:rPr>
          <w:t>, Comparing</w:t>
        </w:r>
      </w:ins>
      <w:del w:id="239" w:author="William Dow" w:date="2025-03-24T22:15:00Z">
        <w:r w:rsidR="00FD61D5" w:rsidRPr="00FD61D5" w:rsidDel="00E47145">
          <w:rPr>
            <w:b/>
            <w:bCs/>
          </w:rPr>
          <w:delText xml:space="preserve"> </w:delText>
        </w:r>
        <w:r w:rsidR="00AF06A4" w:rsidDel="00E47145">
          <w:rPr>
            <w:b/>
            <w:bCs/>
          </w:rPr>
          <w:delText>In</w:delText>
        </w:r>
      </w:del>
      <w:r w:rsidR="00AF06A4">
        <w:rPr>
          <w:b/>
          <w:bCs/>
        </w:rPr>
        <w:t xml:space="preserve"> 2010 </w:t>
      </w:r>
      <w:ins w:id="240" w:author="William Dow" w:date="2025-03-24T22:15:00Z">
        <w:r w:rsidR="00E47145">
          <w:rPr>
            <w:b/>
            <w:bCs/>
          </w:rPr>
          <w:t>versus</w:t>
        </w:r>
      </w:ins>
      <w:del w:id="241" w:author="William Dow" w:date="2025-03-24T22:15:00Z">
        <w:r w:rsidR="00AF06A4" w:rsidDel="00E47145">
          <w:rPr>
            <w:b/>
            <w:bCs/>
          </w:rPr>
          <w:delText>and</w:delText>
        </w:r>
      </w:del>
      <w:r w:rsidR="00AF06A4">
        <w:rPr>
          <w:b/>
          <w:bCs/>
        </w:rPr>
        <w:t xml:space="preserve"> 2020</w:t>
      </w:r>
      <w:r w:rsidR="00BE0712">
        <w:rPr>
          <w:b/>
          <w:bCs/>
          <w:vertAlign w:val="superscript"/>
        </w:rPr>
        <w:t>a</w:t>
      </w:r>
    </w:p>
    <w:tbl>
      <w:tblPr>
        <w:tblW w:w="10413" w:type="dxa"/>
        <w:jc w:val="center"/>
        <w:tblLook w:val="04A0" w:firstRow="1" w:lastRow="0" w:firstColumn="1" w:lastColumn="0" w:noHBand="0" w:noVBand="1"/>
        <w:tblPrChange w:id="242" w:author="William Dow" w:date="2025-03-24T22:14:00Z">
          <w:tblPr>
            <w:tblW w:w="10413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893"/>
        <w:gridCol w:w="2440"/>
        <w:gridCol w:w="1180"/>
        <w:gridCol w:w="1180"/>
        <w:gridCol w:w="1327"/>
        <w:gridCol w:w="1350"/>
        <w:gridCol w:w="1107"/>
        <w:gridCol w:w="1180"/>
        <w:tblGridChange w:id="243">
          <w:tblGrid>
            <w:gridCol w:w="893"/>
            <w:gridCol w:w="2440"/>
            <w:gridCol w:w="1180"/>
            <w:gridCol w:w="1180"/>
            <w:gridCol w:w="1180"/>
            <w:gridCol w:w="147"/>
            <w:gridCol w:w="1033"/>
            <w:gridCol w:w="317"/>
            <w:gridCol w:w="863"/>
            <w:gridCol w:w="244"/>
            <w:gridCol w:w="936"/>
            <w:gridCol w:w="244"/>
          </w:tblGrid>
        </w:tblGridChange>
      </w:tblGrid>
      <w:tr w:rsidR="006C16A0" w:rsidRPr="006C16A0" w14:paraId="65D2D57E" w14:textId="77777777" w:rsidTr="00E47145">
        <w:trPr>
          <w:trHeight w:val="20"/>
          <w:jc w:val="center"/>
          <w:trPrChange w:id="244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" w:author="William Dow" w:date="2025-03-24T22:14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3C9D77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6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71ACC2" w14:textId="31378861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247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59FD4FBD" w14:textId="1237940A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</w:t>
            </w:r>
            <w:ins w:id="248" w:author="William Dow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Census 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249" w:author="William Dow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65E8E784" w14:textId="67A1F14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</w:t>
            </w:r>
            <w:ins w:id="250" w:author="William Dow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Census 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2020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251" w:author="William Dow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33069556" w14:textId="2BB31E53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ins w:id="252" w:author="William Dow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 Census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25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1E9BCAAD" w14:textId="6ED3441C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  <w:ins w:id="254" w:author="William Dow" w:date="2025-03-24T22:13:00Z">
              <w:r w:rsidR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 Census</w:t>
              </w:r>
            </w:ins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25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12629A1F" w14:textId="77777777" w:rsidR="00E47145" w:rsidRDefault="005D2F95" w:rsidP="006C16A0">
            <w:pPr>
              <w:jc w:val="center"/>
              <w:rPr>
                <w:ins w:id="256" w:author="William Dow" w:date="2025-03-24T22:14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59BB1ECB" w14:textId="0B63E55B" w:rsidR="006C16A0" w:rsidRPr="006C16A0" w:rsidRDefault="00E4714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257" w:author="William Dow" w:date="2025-03-24T22:13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ACS </w:t>
              </w:r>
            </w:ins>
            <w:ins w:id="258" w:author="William Dow" w:date="2025-03-24T22:12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2008-</w:t>
              </w:r>
            </w:ins>
            <w:del w:id="259" w:author="William Dow" w:date="2025-03-24T22:13:00Z">
              <w:r w:rsidR="006C16A0" w:rsidRPr="006C16A0" w:rsidDel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delText>20</w:delText>
              </w:r>
            </w:del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  <w:tcPrChange w:id="26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  <w:hideMark/>
              </w:tcPr>
            </w:tcPrChange>
          </w:tcPr>
          <w:p w14:paraId="23AEB154" w14:textId="77777777" w:rsidR="00E47145" w:rsidRDefault="005D2F95" w:rsidP="006C16A0">
            <w:pPr>
              <w:jc w:val="center"/>
              <w:rPr>
                <w:ins w:id="261" w:author="William Dow" w:date="2025-03-24T22:14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40C097ED" w14:textId="77777777" w:rsidR="00E47145" w:rsidRDefault="00E47145" w:rsidP="006C16A0">
            <w:pPr>
              <w:jc w:val="center"/>
              <w:rPr>
                <w:ins w:id="262" w:author="William Dow" w:date="2025-03-24T22:14:00Z"/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263" w:author="William Dow" w:date="2025-03-24T22:13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 xml:space="preserve">ACS </w:t>
              </w:r>
            </w:ins>
          </w:p>
          <w:p w14:paraId="7A994AAD" w14:textId="7FD59BA2" w:rsidR="006C16A0" w:rsidRPr="006C16A0" w:rsidRDefault="00E4714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ins w:id="264" w:author="William Dow" w:date="2025-03-24T22:13:00Z">
              <w:r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t>2016-</w:t>
              </w:r>
            </w:ins>
            <w:del w:id="265" w:author="William Dow" w:date="2025-03-24T22:14:00Z">
              <w:r w:rsidR="006C16A0" w:rsidRPr="006C16A0" w:rsidDel="00E47145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22"/>
                  <w:szCs w:val="22"/>
                  <w14:ligatures w14:val="none"/>
                </w:rPr>
                <w:delText>20</w:delText>
              </w:r>
            </w:del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6C16A0" w:rsidRPr="006C16A0" w14:paraId="4CCC0CE9" w14:textId="77777777" w:rsidTr="00E47145">
        <w:trPr>
          <w:trHeight w:val="20"/>
          <w:jc w:val="center"/>
          <w:trPrChange w:id="266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7" w:author="William Dow" w:date="2025-03-24T22:14:00Z">
              <w:tcPr>
                <w:tcW w:w="893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552C58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8" w:author="William Dow" w:date="2025-03-24T22:14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93298D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9" w:author="William Dow" w:date="2025-03-24T22:14:00Z">
              <w:tcPr>
                <w:tcW w:w="118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ADCA2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0" w:author="William Dow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323D3F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1" w:author="William Dow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64815D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2" w:author="William Dow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C3A0C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3" w:author="William Dow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BE3E3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4" w:author="William Dow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23D0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04AAEEC0" w14:textId="77777777" w:rsidTr="00E47145">
        <w:trPr>
          <w:trHeight w:val="20"/>
          <w:jc w:val="center"/>
          <w:trPrChange w:id="275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6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18188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7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72546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8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1DC1D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9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A1889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0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026AB0" w14:textId="5327853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  <w:ins w:id="281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C3CD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B3B42F" w14:textId="012AC65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14591A" w14:textId="2FA8D7E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285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</w:tr>
      <w:tr w:rsidR="00BF2550" w:rsidRPr="006C16A0" w14:paraId="7BF155B8" w14:textId="77777777" w:rsidTr="00E47145">
        <w:trPr>
          <w:trHeight w:val="20"/>
          <w:jc w:val="center"/>
          <w:trPrChange w:id="286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7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5E6F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8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CB2F7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9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E8EF9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0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3C3FA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1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627F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C6D92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526E0" w14:textId="359076C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312F52" w14:textId="194171D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BF2550" w:rsidRPr="006C16A0" w14:paraId="7D758B29" w14:textId="77777777" w:rsidTr="00E47145">
        <w:trPr>
          <w:trHeight w:val="20"/>
          <w:jc w:val="center"/>
          <w:trPrChange w:id="295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6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727A7D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7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D1F6F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8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FCF8D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9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E31B0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0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90F45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F9D5A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85C4FB" w14:textId="73A1A4E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E280D7" w14:textId="644BC59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BF2550" w:rsidRPr="006C16A0" w14:paraId="54685547" w14:textId="77777777" w:rsidTr="00E47145">
        <w:trPr>
          <w:trHeight w:val="20"/>
          <w:jc w:val="center"/>
          <w:trPrChange w:id="304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5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689E4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6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8D5ED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7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B3AE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8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8FE55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9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5D4B1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17669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C7542C" w14:textId="51FF04B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F4E0FF" w14:textId="00420B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BF2550" w:rsidRPr="006C16A0" w14:paraId="0FA6BD80" w14:textId="77777777" w:rsidTr="00E47145">
        <w:trPr>
          <w:trHeight w:val="20"/>
          <w:jc w:val="center"/>
          <w:trPrChange w:id="313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4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9C6FF1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5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7F40A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6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E000D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7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8C039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8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73153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00E85F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DF49D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1FD7C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61A9E139" w14:textId="77777777" w:rsidTr="00E47145">
        <w:trPr>
          <w:trHeight w:val="20"/>
          <w:jc w:val="center"/>
          <w:trPrChange w:id="322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3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08BE1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4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C2E8F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5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6F33D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6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2504E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7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3A733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63595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66BC83" w14:textId="641FF12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5AD4FE" w14:textId="5631100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BF2550" w:rsidRPr="006C16A0" w14:paraId="71CA6F10" w14:textId="77777777" w:rsidTr="00E47145">
        <w:trPr>
          <w:trHeight w:val="20"/>
          <w:jc w:val="center"/>
          <w:trPrChange w:id="331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2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2367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3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5FC57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4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26A74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ECABE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6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8BBDF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02BE8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537A04" w14:textId="609F952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7C9770" w14:textId="1211F41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BF2550" w:rsidRPr="006C16A0" w14:paraId="4F020CEB" w14:textId="77777777" w:rsidTr="00E47145">
        <w:trPr>
          <w:trHeight w:val="20"/>
          <w:jc w:val="center"/>
          <w:trPrChange w:id="340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1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13AEA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2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20F20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3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F2900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D067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3D982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02443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EDE99" w14:textId="70704C5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ins w:id="348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AE6268" w14:textId="0EECCB5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</w:tr>
      <w:tr w:rsidR="00BF2550" w:rsidRPr="006C16A0" w14:paraId="6EC16808" w14:textId="77777777" w:rsidTr="00E47145">
        <w:trPr>
          <w:trHeight w:val="20"/>
          <w:jc w:val="center"/>
          <w:trPrChange w:id="350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1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B664B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2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43B0E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3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E66C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226B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F5212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060F71" w14:textId="6CEF189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357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8B41F6" w14:textId="2BB09E4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6E4107" w14:textId="7276945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</w:tr>
      <w:tr w:rsidR="00BF2550" w:rsidRPr="006C16A0" w14:paraId="424738D1" w14:textId="77777777" w:rsidTr="00E47145">
        <w:trPr>
          <w:trHeight w:val="20"/>
          <w:jc w:val="center"/>
          <w:trPrChange w:id="360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1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C0E77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2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7D14CD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3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93E26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6057E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197A14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6D5BD0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67E87E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4F10E0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0E325752" w14:textId="77777777" w:rsidTr="00E47145">
        <w:trPr>
          <w:trHeight w:val="20"/>
          <w:jc w:val="center"/>
          <w:trPrChange w:id="369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0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5B82C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1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B5698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2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9F553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3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93DBC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63CDE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DF7BA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986461" w14:textId="3B5D693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4FB07B" w14:textId="11664C4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F2550" w:rsidRPr="006C16A0" w14:paraId="1CDAF3C0" w14:textId="77777777" w:rsidTr="00E47145">
        <w:trPr>
          <w:trHeight w:val="20"/>
          <w:jc w:val="center"/>
          <w:trPrChange w:id="378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9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4CA93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0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03DD2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1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47C98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2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0C22C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3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9E1B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9603D2" w14:textId="45439CD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385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D4217" w14:textId="46749A1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7D4C09" w14:textId="385EBF5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BF2550" w:rsidRPr="006C16A0" w14:paraId="178E63EB" w14:textId="77777777" w:rsidTr="00E47145">
        <w:trPr>
          <w:trHeight w:val="20"/>
          <w:jc w:val="center"/>
          <w:trPrChange w:id="388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9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C5D79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ED1A6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1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1A5A4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2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070BF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3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640F2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A70D9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C0FE0C" w14:textId="1B01A7B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DEE1F0" w14:textId="49FA02B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BF2550" w:rsidRPr="006C16A0" w14:paraId="4913F2EA" w14:textId="77777777" w:rsidTr="00E47145">
        <w:trPr>
          <w:trHeight w:val="20"/>
          <w:jc w:val="center"/>
          <w:trPrChange w:id="397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8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9BFCE5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9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41C4D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0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2867C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1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22460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2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E5B41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39C01F" w14:textId="2EDAD47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404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8C5E33" w14:textId="1A57164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068472" w14:textId="6252D55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</w:tr>
      <w:tr w:rsidR="00BF2550" w:rsidRPr="006C16A0" w14:paraId="1FBFD2C7" w14:textId="77777777" w:rsidTr="00E47145">
        <w:trPr>
          <w:trHeight w:val="20"/>
          <w:jc w:val="center"/>
          <w:trPrChange w:id="407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8" w:author="William Dow" w:date="2025-03-24T22:14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5ACB4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9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346B0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10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FBEE3F" w14:textId="46FA425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11" w:author="William Dow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EFD1E2" w14:textId="09CEE12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12" w:author="William Dow" w:date="2025-03-24T22:14:00Z">
              <w:tcPr>
                <w:tcW w:w="11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53B3A1" w14:textId="60A0C3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1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1EE9E0" w14:textId="1279DF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1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FF0DAA" w14:textId="15E609B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1,111,430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1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BC240C" w14:textId="5AC6B22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2,292,118</w:t>
            </w:r>
          </w:p>
        </w:tc>
      </w:tr>
      <w:tr w:rsidR="00BF2550" w:rsidRPr="006C16A0" w14:paraId="10B66950" w14:textId="77777777" w:rsidTr="00E47145">
        <w:trPr>
          <w:trHeight w:val="20"/>
          <w:jc w:val="center"/>
          <w:trPrChange w:id="416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7" w:author="William Dow" w:date="2025-03-24T22:14:00Z">
              <w:tcPr>
                <w:tcW w:w="893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05DDD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8" w:author="William Dow" w:date="2025-03-24T22:14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1CF1EE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9" w:author="William Dow" w:date="2025-03-24T22:14:00Z">
              <w:tcPr>
                <w:tcW w:w="118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79E2F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0" w:author="William Dow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06189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1" w:author="William Dow" w:date="2025-03-24T22:14:00Z">
              <w:tcPr>
                <w:tcW w:w="11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95AE6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2" w:author="William Dow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511CCB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3" w:author="William Dow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CA7F86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4" w:author="William Dow" w:date="2025-03-24T22:14:00Z">
              <w:tcPr>
                <w:tcW w:w="118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8B011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2559950B" w14:textId="77777777" w:rsidTr="00E47145">
        <w:trPr>
          <w:trHeight w:val="20"/>
          <w:jc w:val="center"/>
          <w:trPrChange w:id="425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6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F2E93F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7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EADEC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8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71E17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9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E39C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0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C6C6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D7BA2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0D6B59" w14:textId="51581FB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DBEE81" w14:textId="196189E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BF2550" w:rsidRPr="006C16A0" w14:paraId="0CF8B136" w14:textId="77777777" w:rsidTr="00E47145">
        <w:trPr>
          <w:trHeight w:val="20"/>
          <w:jc w:val="center"/>
          <w:trPrChange w:id="434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5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B79A1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36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9F4F0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7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A898B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8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F85D89" w14:textId="6BB145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ins w:id="439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0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29003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F97D8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520F3D" w14:textId="094E17E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  <w:ins w:id="443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1F9DE2" w14:textId="053F426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BF2550" w:rsidRPr="006C16A0" w14:paraId="62375067" w14:textId="77777777" w:rsidTr="00E47145">
        <w:trPr>
          <w:trHeight w:val="20"/>
          <w:jc w:val="center"/>
          <w:trPrChange w:id="445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6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B30A6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7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A21A0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8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CE7DB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9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BA1EF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0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42ADC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110F5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868666" w14:textId="2869C70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3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DED251" w14:textId="20C177E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</w:tr>
      <w:tr w:rsidR="00BF2550" w:rsidRPr="006C16A0" w14:paraId="2E2CB309" w14:textId="77777777" w:rsidTr="00E47145">
        <w:trPr>
          <w:trHeight w:val="20"/>
          <w:jc w:val="center"/>
          <w:trPrChange w:id="454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5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147D98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6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232BE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7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58F8B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8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4B5C1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9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192B7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A420F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9041F9" w14:textId="5B07A2D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2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3FBC6F" w14:textId="25B128F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BF2550" w:rsidRPr="006C16A0" w14:paraId="524D0CE1" w14:textId="77777777" w:rsidTr="00E47145">
        <w:trPr>
          <w:trHeight w:val="20"/>
          <w:jc w:val="center"/>
          <w:trPrChange w:id="463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4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DD296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5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8A12A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6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FB9B3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7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7F60EF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8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66845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CB08C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1D129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5FD3C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6A262AD1" w14:textId="77777777" w:rsidTr="00E47145">
        <w:trPr>
          <w:trHeight w:val="20"/>
          <w:jc w:val="center"/>
          <w:trPrChange w:id="472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3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F3F06C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4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5B538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5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A011E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6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DC6732" w14:textId="7AA4893E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  <w:ins w:id="477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8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6FC88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6D857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A60192" w14:textId="02C7199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1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9701A1" w14:textId="7911A19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BF2550" w:rsidRPr="006C16A0" w14:paraId="7492D02F" w14:textId="77777777" w:rsidTr="00E47145">
        <w:trPr>
          <w:trHeight w:val="20"/>
          <w:jc w:val="center"/>
          <w:trPrChange w:id="482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3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45900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84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B26EC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5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5077C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6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10AD1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7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CD3F5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03F3B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A9070C" w14:textId="219E79A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03C37" w14:textId="275F4AE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BF2550" w:rsidRPr="006C16A0" w14:paraId="07AEFDBC" w14:textId="77777777" w:rsidTr="00E47145">
        <w:trPr>
          <w:trHeight w:val="20"/>
          <w:jc w:val="center"/>
          <w:trPrChange w:id="491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2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49A2D8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3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F9176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4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03A99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8D607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6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BA9CE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233F4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3FB1C7" w14:textId="62556ED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ins w:id="499" w:author="Chris Soria" w:date="2025-03-25T10:09:00Z" w16du:dateUtc="2025-03-25T17:09:00Z">
              <w:r w:rsidR="004C1017">
                <w:rPr>
                  <w:rFonts w:ascii="Calibri" w:hAnsi="Calibri" w:cs="Calibri"/>
                  <w:color w:val="000000"/>
                  <w:sz w:val="22"/>
                  <w:szCs w:val="22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0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940C76" w14:textId="275F82A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</w:tr>
      <w:tr w:rsidR="00BF2550" w:rsidRPr="006C16A0" w14:paraId="379B3FD8" w14:textId="77777777" w:rsidTr="00E47145">
        <w:trPr>
          <w:trHeight w:val="20"/>
          <w:jc w:val="center"/>
          <w:trPrChange w:id="501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2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48DA3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3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E8E77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4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04BED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1AD6B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6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ABE75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D6218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D06792" w14:textId="1C01348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2222BC" w14:textId="237413E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</w:tr>
      <w:tr w:rsidR="00BF2550" w:rsidRPr="006C16A0" w14:paraId="062B0FC6" w14:textId="77777777" w:rsidTr="00E47145">
        <w:trPr>
          <w:trHeight w:val="20"/>
          <w:jc w:val="center"/>
          <w:trPrChange w:id="510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1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D0820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2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5D987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3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AF6CE5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F1484F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6FE49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A1C2FB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C20BA0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44B6F1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7EC23ED8" w14:textId="77777777" w:rsidTr="00E47145">
        <w:trPr>
          <w:trHeight w:val="20"/>
          <w:jc w:val="center"/>
          <w:trPrChange w:id="519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0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08D8B3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1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6E269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2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CB4758" w14:textId="376ED64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</w:t>
            </w:r>
            <w:ins w:id="523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7CE8A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3.52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F69899" w14:textId="59279A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  <w:ins w:id="526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49136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7B2160" w14:textId="582BC86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9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BC457B" w14:textId="53A41DD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</w:t>
            </w:r>
          </w:p>
        </w:tc>
      </w:tr>
      <w:tr w:rsidR="00BF2550" w:rsidRPr="006C16A0" w14:paraId="68DA0203" w14:textId="77777777" w:rsidTr="00E47145">
        <w:trPr>
          <w:trHeight w:val="20"/>
          <w:jc w:val="center"/>
          <w:trPrChange w:id="530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1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F1E96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2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93840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3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3C231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1BAF9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5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2C9D4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99BF8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563E25" w14:textId="52BC65D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9AD493" w14:textId="052A6A0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BF2550" w:rsidRPr="006C16A0" w14:paraId="207CCA82" w14:textId="77777777" w:rsidTr="00E47145">
        <w:trPr>
          <w:trHeight w:val="20"/>
          <w:jc w:val="center"/>
          <w:trPrChange w:id="539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0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8C1B8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1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09269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2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1973A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3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77760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7137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B3069D" w14:textId="392A5B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  <w:ins w:id="546" w:author="Chris Soria" w:date="2025-03-25T10:09:00Z" w16du:dateUtc="2025-03-25T17:09:00Z">
              <w:r w:rsidR="004C1017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14:ligatures w14:val="none"/>
                </w:rPr>
                <w:t>0</w:t>
              </w:r>
            </w:ins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117FF6" w14:textId="4D0D083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8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66F2C8" w14:textId="364118C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BF2550" w:rsidRPr="006C16A0" w14:paraId="0C352398" w14:textId="77777777" w:rsidTr="00E47145">
        <w:trPr>
          <w:trHeight w:val="20"/>
          <w:jc w:val="center"/>
          <w:trPrChange w:id="549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0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71AD9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1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1EA92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2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4BB80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3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DE9D6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4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489A1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4BFD8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4A2571" w14:textId="3BC3531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7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8B547D" w14:textId="4EAA853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BF2550" w:rsidRPr="006C16A0" w14:paraId="405D828F" w14:textId="77777777" w:rsidTr="00E47145">
        <w:trPr>
          <w:trHeight w:val="20"/>
          <w:jc w:val="center"/>
          <w:trPrChange w:id="558" w:author="William Dow" w:date="2025-03-24T22:14:00Z">
            <w:trPr>
              <w:gridAfter w:val="0"/>
              <w:trHeight w:val="20"/>
              <w:jc w:val="center"/>
            </w:trPr>
          </w:trPrChange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9" w:author="William Dow" w:date="2025-03-24T22:14:00Z">
              <w:tcPr>
                <w:tcW w:w="8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A32C1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0" w:author="William Dow" w:date="2025-03-24T22:14:00Z">
              <w:tcPr>
                <w:tcW w:w="244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DEB50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1" w:author="William Dow" w:date="2025-03-24T22:14:00Z">
              <w:tcPr>
                <w:tcW w:w="11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D3F5E9" w14:textId="03A432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2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8DA4BD" w14:textId="593FE79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3" w:author="William Dow" w:date="2025-03-24T22:14:00Z">
              <w:tcPr>
                <w:tcW w:w="11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F5D03D" w14:textId="1770B0E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4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426503" w14:textId="3FA0D0A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5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2A0E6A" w14:textId="3ABBBBF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889,000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6" w:author="William Dow" w:date="2025-03-24T22:14:00Z">
              <w:tcPr>
                <w:tcW w:w="11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77C8C1" w14:textId="568801D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1,932,434</w:t>
            </w:r>
          </w:p>
        </w:tc>
      </w:tr>
    </w:tbl>
    <w:p w14:paraId="0712DD3C" w14:textId="77777777" w:rsidR="006C16A0" w:rsidRDefault="006C16A0"/>
    <w:p w14:paraId="6E2CA898" w14:textId="1E869D8B" w:rsidR="00422DEE" w:rsidRDefault="00422DEE" w:rsidP="00BE0712">
      <w:pPr>
        <w:pStyle w:val="ListParagraph"/>
        <w:numPr>
          <w:ilvl w:val="0"/>
          <w:numId w:val="23"/>
        </w:numPr>
        <w:rPr>
          <w:sz w:val="18"/>
          <w:szCs w:val="18"/>
        </w:rPr>
      </w:pPr>
      <w:bookmarkStart w:id="567" w:name="_Hlk193747062"/>
      <w:r w:rsidRPr="00D928B0">
        <w:rPr>
          <w:sz w:val="18"/>
          <w:szCs w:val="18"/>
        </w:rPr>
        <w:t xml:space="preserve">US data </w:t>
      </w:r>
      <w:ins w:id="568" w:author="William Dow" w:date="2025-03-24T22:15:00Z">
        <w:r w:rsidR="00E47145">
          <w:rPr>
            <w:sz w:val="18"/>
            <w:szCs w:val="18"/>
          </w:rPr>
          <w:t>are</w:t>
        </w:r>
      </w:ins>
      <w:del w:id="569" w:author="William Dow" w:date="2025-03-24T22:15:00Z">
        <w:r w:rsidRPr="00D928B0" w:rsidDel="00E47145">
          <w:rPr>
            <w:sz w:val="18"/>
            <w:szCs w:val="18"/>
          </w:rPr>
          <w:delText>is</w:delText>
        </w:r>
      </w:del>
      <w:r w:rsidRPr="00D928B0">
        <w:rPr>
          <w:sz w:val="18"/>
          <w:szCs w:val="18"/>
        </w:rPr>
        <w:t xml:space="preserve"> from the </w:t>
      </w:r>
      <w:del w:id="570" w:author="William Dow" w:date="2025-03-24T22:16:00Z">
        <w:r w:rsidR="006D46C6" w:rsidDel="00176224">
          <w:rPr>
            <w:sz w:val="18"/>
            <w:szCs w:val="18"/>
          </w:rPr>
          <w:delText xml:space="preserve">2008-10 </w:delText>
        </w:r>
      </w:del>
      <w:r w:rsidR="006D46C6">
        <w:rPr>
          <w:sz w:val="18"/>
          <w:szCs w:val="18"/>
        </w:rPr>
        <w:t>American Community Survey</w:t>
      </w:r>
      <w:ins w:id="571" w:author="William Dow" w:date="2025-03-24T22:16:00Z">
        <w:r w:rsidR="00176224">
          <w:rPr>
            <w:sz w:val="18"/>
            <w:szCs w:val="18"/>
          </w:rPr>
          <w:t xml:space="preserve"> (ACS),</w:t>
        </w:r>
      </w:ins>
      <w:ins w:id="572" w:author="William Dow" w:date="2025-03-24T22:15:00Z">
        <w:r w:rsidR="00E47145">
          <w:rPr>
            <w:sz w:val="18"/>
            <w:szCs w:val="18"/>
          </w:rPr>
          <w:t xml:space="preserve"> pooling 2008-10 </w:t>
        </w:r>
        <w:r w:rsidR="00176224">
          <w:rPr>
            <w:sz w:val="18"/>
            <w:szCs w:val="18"/>
          </w:rPr>
          <w:t>(“2010”</w:t>
        </w:r>
      </w:ins>
      <w:ins w:id="573" w:author="William Dow" w:date="2025-03-24T22:16:00Z">
        <w:r w:rsidR="00176224">
          <w:rPr>
            <w:sz w:val="18"/>
            <w:szCs w:val="18"/>
          </w:rPr>
          <w:t>) and 2016-2020 (“2020</w:t>
        </w:r>
      </w:ins>
      <w:ins w:id="574" w:author="William Dow" w:date="2025-03-24T22:25:00Z">
        <w:r w:rsidR="00176224">
          <w:rPr>
            <w:sz w:val="18"/>
            <w:szCs w:val="18"/>
          </w:rPr>
          <w:t>”</w:t>
        </w:r>
      </w:ins>
      <w:ins w:id="575" w:author="William Dow" w:date="2025-03-24T22:16:00Z">
        <w:r w:rsidR="00176224">
          <w:rPr>
            <w:sz w:val="18"/>
            <w:szCs w:val="18"/>
          </w:rPr>
          <w:t>)</w:t>
        </w:r>
      </w:ins>
      <w:r w:rsidRPr="00D928B0">
        <w:rPr>
          <w:sz w:val="18"/>
          <w:szCs w:val="18"/>
        </w:rPr>
        <w:t xml:space="preserve">. </w:t>
      </w:r>
    </w:p>
    <w:bookmarkEnd w:id="567"/>
    <w:p w14:paraId="48F2FD82" w14:textId="105CE0FB" w:rsidR="00BE0712" w:rsidRPr="00BE0712" w:rsidRDefault="00BE0712" w:rsidP="00BE0712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9A6F174" w14:textId="77777777" w:rsidR="005D2F95" w:rsidRDefault="005D2F95" w:rsidP="00422DEE">
      <w:pPr>
        <w:rPr>
          <w:b/>
          <w:bCs/>
        </w:rPr>
      </w:pPr>
    </w:p>
    <w:p w14:paraId="78E5ED68" w14:textId="77777777" w:rsidR="00AE15FD" w:rsidRDefault="00AE15FD" w:rsidP="00422DEE">
      <w:pPr>
        <w:rPr>
          <w:b/>
          <w:bCs/>
        </w:rPr>
      </w:pPr>
    </w:p>
    <w:p w14:paraId="1C7425E6" w14:textId="7123D924" w:rsidR="006C16A0" w:rsidRPr="00E4310D" w:rsidRDefault="00312278" w:rsidP="00E4310D">
      <w:pPr>
        <w:jc w:val="center"/>
        <w:rPr>
          <w:b/>
          <w:bCs/>
        </w:rPr>
      </w:pPr>
      <w:r>
        <w:rPr>
          <w:b/>
          <w:bCs/>
        </w:rPr>
        <w:t xml:space="preserve">Supplemental </w:t>
      </w:r>
      <w:r w:rsidR="006C16A0" w:rsidRPr="00E4310D">
        <w:rPr>
          <w:b/>
          <w:bCs/>
        </w:rPr>
        <w:t xml:space="preserve">Table </w:t>
      </w:r>
      <w:r>
        <w:rPr>
          <w:b/>
          <w:bCs/>
        </w:rPr>
        <w:t>7</w:t>
      </w:r>
      <w:r w:rsidR="006C16A0" w:rsidRPr="00E4310D">
        <w:rPr>
          <w:b/>
          <w:bCs/>
        </w:rPr>
        <w:t xml:space="preserve">: </w:t>
      </w:r>
      <w:bookmarkStart w:id="576" w:name="_Hlk193366749"/>
      <w:r w:rsidR="00D50A0B">
        <w:rPr>
          <w:b/>
          <w:bCs/>
        </w:rPr>
        <w:t xml:space="preserve">Changing </w:t>
      </w:r>
      <w:r w:rsidR="00E4310D" w:rsidRPr="00E4310D">
        <w:rPr>
          <w:b/>
          <w:bCs/>
        </w:rPr>
        <w:t>Educational Attainment of</w:t>
      </w:r>
      <w:r w:rsidR="00D50A0B">
        <w:rPr>
          <w:b/>
          <w:bCs/>
        </w:rPr>
        <w:t xml:space="preserve"> the 1930-1950 Birth Cohort due to Selection:</w:t>
      </w:r>
      <w:r w:rsidR="00E4310D" w:rsidRPr="00E4310D">
        <w:rPr>
          <w:b/>
          <w:bCs/>
        </w:rPr>
        <w:t xml:space="preserve"> 2010</w:t>
      </w:r>
      <w:r w:rsidR="00BE0712">
        <w:rPr>
          <w:b/>
          <w:bCs/>
          <w:vertAlign w:val="superscript"/>
        </w:rPr>
        <w:t>a</w:t>
      </w:r>
      <w:r w:rsidR="00D50A0B">
        <w:rPr>
          <w:b/>
          <w:bCs/>
        </w:rPr>
        <w:t xml:space="preserve"> versus </w:t>
      </w:r>
      <w:r w:rsidR="00E4310D" w:rsidRPr="00E4310D">
        <w:rPr>
          <w:b/>
          <w:bCs/>
        </w:rPr>
        <w:t>2020</w:t>
      </w:r>
      <w:r w:rsidR="00BE0712">
        <w:rPr>
          <w:b/>
          <w:bCs/>
          <w:vertAlign w:val="superscript"/>
        </w:rPr>
        <w:t>b</w:t>
      </w:r>
      <w:bookmarkEnd w:id="576"/>
    </w:p>
    <w:tbl>
      <w:tblPr>
        <w:tblW w:w="13333" w:type="dxa"/>
        <w:jc w:val="center"/>
        <w:tblLook w:val="04A0" w:firstRow="1" w:lastRow="0" w:firstColumn="1" w:lastColumn="0" w:noHBand="0" w:noVBand="1"/>
      </w:tblPr>
      <w:tblGrid>
        <w:gridCol w:w="893"/>
        <w:gridCol w:w="2147"/>
        <w:gridCol w:w="940"/>
        <w:gridCol w:w="940"/>
        <w:gridCol w:w="1061"/>
        <w:gridCol w:w="1061"/>
        <w:gridCol w:w="835"/>
        <w:gridCol w:w="835"/>
        <w:gridCol w:w="717"/>
        <w:gridCol w:w="717"/>
        <w:gridCol w:w="744"/>
        <w:gridCol w:w="717"/>
        <w:gridCol w:w="863"/>
        <w:gridCol w:w="863"/>
      </w:tblGrid>
      <w:tr w:rsidR="009E7E1D" w:rsidRPr="009E7E1D" w14:paraId="417E9482" w14:textId="77777777" w:rsidTr="00185235">
        <w:trPr>
          <w:trHeight w:val="96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8EE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EE22" w14:textId="75164FD4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A668DD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11D050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71415D" w14:textId="25B13B9A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an-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Born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in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US 2010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5E63" w14:textId="1B485B9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an-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2A80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4C08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EAC66D" w14:textId="1875A951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ECBB" w14:textId="7EF672D9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8B76B" w14:textId="4E82770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D17CE1" w14:textId="26B3D880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DR-Born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B0AAFE" w14:textId="679BF885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Cuban-Born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9C9149" w14:textId="56403D58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Cuban-Born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</w:tr>
      <w:tr w:rsidR="009E7E1D" w:rsidRPr="009E7E1D" w14:paraId="77DF3DDA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03CA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794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4F47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759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FC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6C51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F0A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A4A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F18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30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7F0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99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A07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844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5235" w:rsidRPr="009E7E1D" w14:paraId="366B06DC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DCA4" w14:textId="77777777" w:rsidR="00185235" w:rsidRPr="009E7E1D" w:rsidRDefault="00185235" w:rsidP="001852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09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EC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1C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9AC4" w14:textId="7525FCB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168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7A1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217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D342" w14:textId="209B72E0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5C9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5D2" w14:textId="017512F5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20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560" w14:textId="0FC4C04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29B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185235" w:rsidRPr="009E7E1D" w14:paraId="65A23BB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FF8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DE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164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1C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0BCB" w14:textId="1CB2F85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27D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31D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4EA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74BE" w14:textId="4780CDE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95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A9B1" w14:textId="5309A41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AFD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6C7B" w14:textId="5991CFA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13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185235" w:rsidRPr="009E7E1D" w14:paraId="0A199B8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D04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ADE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5CE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9F3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17B" w14:textId="5EFE8DB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203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4D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877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436" w14:textId="14948FD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8D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9AE" w14:textId="13D8F6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86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FA68" w14:textId="0CE2501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33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</w:tr>
      <w:tr w:rsidR="00185235" w:rsidRPr="009E7E1D" w14:paraId="10433F6E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E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F45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A4E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55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02CF" w14:textId="1B2DCA1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955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CA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32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8EBA" w14:textId="3FFAAC1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76A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7D21" w14:textId="0E2870C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9E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4CB" w14:textId="638C6BC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880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185235" w:rsidRPr="009E7E1D" w14:paraId="7EAE3895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173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1C15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72FD1" w14:textId="4D32E7A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224C5" w14:textId="34EE4C4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943C1" w14:textId="16A13BF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0B5" w14:textId="4E9759F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CDF11" w14:textId="1F6451B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67BAC" w14:textId="669EED2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4FED" w14:textId="5068A47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3CB" w14:textId="5745D17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E6B2B" w14:textId="2A54401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221D8" w14:textId="2C8123E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93169" w14:textId="048255CD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7019" w14:textId="520FE86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</w:tr>
      <w:tr w:rsidR="00185235" w:rsidRPr="009E7E1D" w14:paraId="75509E74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B399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DE02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BC1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4CD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37C6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5D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2E5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53D4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B06D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1938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819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6E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57F6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58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5235" w:rsidRPr="009E7E1D" w14:paraId="646FDA14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D5D" w14:textId="77777777" w:rsidR="00185235" w:rsidRPr="009E7E1D" w:rsidRDefault="00185235" w:rsidP="001852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40F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88A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E2E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444" w14:textId="435C3B1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913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632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067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84C" w14:textId="3BFB951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B5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B43C" w14:textId="4F43E575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288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EDE" w14:textId="711435B6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3CB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185235" w:rsidRPr="009E7E1D" w14:paraId="56FAEB7A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0CA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9C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3C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F6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E77E" w14:textId="40C1700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8E0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12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B0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228" w14:textId="59D6FF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8ED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C70A" w14:textId="31AA4AA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AE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C81" w14:textId="2E31F3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77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185235" w:rsidRPr="009E7E1D" w14:paraId="6DA891CF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7E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8D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45A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D10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BCD" w14:textId="50C1950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6E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567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53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CCA2" w14:textId="4B1C49E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B2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EB04" w14:textId="6DDB8B5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5B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A30" w14:textId="36459970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06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185235" w:rsidRPr="009E7E1D" w14:paraId="2D8BA7AD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35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25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86C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6B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B683" w14:textId="1B9C2F1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A7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C7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01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231" w14:textId="46B6C4C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91B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2A0" w14:textId="75E39FD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4F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06B3" w14:textId="7EA53D9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DB3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</w:tr>
      <w:tr w:rsidR="00185235" w:rsidRPr="009E7E1D" w14:paraId="397EDAE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5CA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2F4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84CA" w14:textId="1E1DB74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B0F" w14:textId="70F91168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88B4" w14:textId="42876A3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043B" w14:textId="5AF7634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531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709" w14:textId="703FCF0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0174" w14:textId="59D58AE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6EB" w14:textId="5979C26B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4,167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E606" w14:textId="15EC3E76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95F" w14:textId="7D2AAC4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F81" w14:textId="33BDDDA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DA94" w14:textId="64E6C78D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3D20" w14:textId="4752D2C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705</w:t>
            </w:r>
          </w:p>
        </w:tc>
      </w:tr>
    </w:tbl>
    <w:p w14:paraId="544CF74B" w14:textId="77777777" w:rsidR="009E7E1D" w:rsidRDefault="009E7E1D"/>
    <w:p w14:paraId="0175C314" w14:textId="1E7069E0" w:rsidR="00176224" w:rsidRDefault="00176224" w:rsidP="00176224">
      <w:pPr>
        <w:pStyle w:val="ListParagraph"/>
        <w:numPr>
          <w:ilvl w:val="0"/>
          <w:numId w:val="24"/>
        </w:numPr>
        <w:rPr>
          <w:ins w:id="577" w:author="William Dow" w:date="2025-03-24T22:17:00Z"/>
          <w:sz w:val="18"/>
          <w:szCs w:val="18"/>
        </w:rPr>
      </w:pPr>
      <w:ins w:id="578" w:author="William Dow" w:date="2025-03-24T22:17:00Z">
        <w:r>
          <w:rPr>
            <w:sz w:val="18"/>
            <w:szCs w:val="18"/>
          </w:rPr>
          <w:t>D</w:t>
        </w:r>
        <w:r w:rsidRPr="00D928B0">
          <w:rPr>
            <w:sz w:val="18"/>
            <w:szCs w:val="18"/>
          </w:rPr>
          <w:t>ata</w:t>
        </w:r>
        <w:r>
          <w:rPr>
            <w:sz w:val="18"/>
            <w:szCs w:val="18"/>
          </w:rPr>
          <w:t xml:space="preserve"> for those in the US</w:t>
        </w:r>
        <w:r w:rsidRPr="00D928B0">
          <w:rPr>
            <w:sz w:val="18"/>
            <w:szCs w:val="18"/>
          </w:rPr>
          <w:t xml:space="preserve"> </w:t>
        </w:r>
        <w:r>
          <w:rPr>
            <w:sz w:val="18"/>
            <w:szCs w:val="18"/>
          </w:rPr>
          <w:t>are</w:t>
        </w:r>
        <w:r w:rsidRPr="00D928B0">
          <w:rPr>
            <w:sz w:val="18"/>
            <w:szCs w:val="18"/>
          </w:rPr>
          <w:t xml:space="preserve"> from the </w:t>
        </w:r>
        <w:r>
          <w:rPr>
            <w:sz w:val="18"/>
            <w:szCs w:val="18"/>
          </w:rPr>
          <w:t>American Community Survey, pooling 2008-10 (“2010”) and 2016-2020 (“2020”)</w:t>
        </w:r>
        <w:r w:rsidRPr="00D928B0">
          <w:rPr>
            <w:sz w:val="18"/>
            <w:szCs w:val="18"/>
          </w:rPr>
          <w:t xml:space="preserve">. </w:t>
        </w:r>
      </w:ins>
    </w:p>
    <w:p w14:paraId="4F231036" w14:textId="1D87E556" w:rsidR="00422DEE" w:rsidRPr="00422DEE" w:rsidDel="00176224" w:rsidRDefault="00422DEE" w:rsidP="00BE0712">
      <w:pPr>
        <w:pStyle w:val="ListParagraph"/>
        <w:numPr>
          <w:ilvl w:val="0"/>
          <w:numId w:val="24"/>
        </w:numPr>
        <w:rPr>
          <w:del w:id="579" w:author="William Dow" w:date="2025-03-24T22:17:00Z"/>
          <w:sz w:val="18"/>
          <w:szCs w:val="18"/>
        </w:rPr>
      </w:pPr>
      <w:del w:id="580" w:author="William Dow" w:date="2025-03-24T22:17:00Z">
        <w:r w:rsidRPr="00422DEE" w:rsidDel="00176224">
          <w:rPr>
            <w:sz w:val="18"/>
            <w:szCs w:val="18"/>
          </w:rPr>
          <w:delText>2010 US data is from the decennial census. 2020 US data is from the 2016-20 American Community Survey.</w:delText>
        </w:r>
      </w:del>
    </w:p>
    <w:p w14:paraId="0BDCBFF7" w14:textId="48EAB83F" w:rsidR="00A772CF" w:rsidRDefault="00422DEE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>The 2020 sample</w:t>
      </w:r>
      <w:ins w:id="581" w:author="William Dow" w:date="2025-03-24T22:18:00Z">
        <w:r w:rsidR="00176224">
          <w:rPr>
            <w:sz w:val="18"/>
            <w:szCs w:val="18"/>
          </w:rPr>
          <w:t>s of those</w:t>
        </w:r>
      </w:ins>
      <w:del w:id="582" w:author="William Dow" w:date="2025-03-24T22:18:00Z">
        <w:r w:rsidRPr="00422DEE" w:rsidDel="00176224">
          <w:rPr>
            <w:sz w:val="18"/>
            <w:szCs w:val="18"/>
          </w:rPr>
          <w:delText xml:space="preserve"> of </w:delText>
        </w:r>
        <w:r w:rsidR="00B10630" w:rsidDel="00176224">
          <w:rPr>
            <w:sz w:val="18"/>
            <w:szCs w:val="18"/>
          </w:rPr>
          <w:delText>U</w:delText>
        </w:r>
        <w:r w:rsidR="00CE1B65" w:rsidDel="00176224">
          <w:rPr>
            <w:sz w:val="18"/>
            <w:szCs w:val="18"/>
          </w:rPr>
          <w:delText>S</w:delText>
        </w:r>
        <w:r w:rsidRPr="00422DEE" w:rsidDel="00176224">
          <w:rPr>
            <w:sz w:val="18"/>
            <w:szCs w:val="18"/>
          </w:rPr>
          <w:delText>-born</w:delText>
        </w:r>
      </w:del>
      <w:r w:rsidRPr="00422DEE">
        <w:rPr>
          <w:sz w:val="18"/>
          <w:szCs w:val="18"/>
        </w:rPr>
        <w:t xml:space="preserve"> living in the US exclude</w:t>
      </w:r>
      <w:del w:id="583" w:author="William Dow" w:date="2025-03-24T22:18:00Z">
        <w:r w:rsidRPr="00422DEE" w:rsidDel="00176224">
          <w:rPr>
            <w:sz w:val="18"/>
            <w:szCs w:val="18"/>
          </w:rPr>
          <w:delText>s</w:delText>
        </w:r>
      </w:del>
      <w:r w:rsidRPr="00422DEE">
        <w:rPr>
          <w:sz w:val="18"/>
          <w:szCs w:val="18"/>
        </w:rPr>
        <w:t xml:space="preserve"> people who migrated to the US after 2010.</w:t>
      </w:r>
    </w:p>
    <w:p w14:paraId="7217CA4D" w14:textId="77777777" w:rsidR="00BE0712" w:rsidRPr="00422DEE" w:rsidRDefault="00BE0712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>See variable definitions in the Supplemental Materials.</w:t>
      </w:r>
    </w:p>
    <w:p w14:paraId="6D10FA2A" w14:textId="77777777" w:rsidR="00BE0712" w:rsidRPr="00422DEE" w:rsidRDefault="00BE0712" w:rsidP="00BE0712">
      <w:pPr>
        <w:pStyle w:val="ListParagraph"/>
        <w:rPr>
          <w:sz w:val="18"/>
          <w:szCs w:val="18"/>
        </w:rPr>
      </w:pPr>
    </w:p>
    <w:sectPr w:rsidR="00BE0712" w:rsidRPr="00422DEE" w:rsidSect="000358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William H. DOW" w:date="2025-03-24T22:09:00Z" w:initials="WD">
    <w:p w14:paraId="2249269A" w14:textId="594D967C" w:rsidR="00E47145" w:rsidRDefault="00E47145">
      <w:pPr>
        <w:pStyle w:val="CommentText"/>
      </w:pPr>
      <w:r>
        <w:rPr>
          <w:rStyle w:val="CommentReference"/>
        </w:rPr>
        <w:annotationRef/>
      </w:r>
      <w:r>
        <w:t xml:space="preserve">Final version: add missing 0’s in second decimal digit so that the decimal lines up within the column </w:t>
      </w:r>
    </w:p>
  </w:comment>
  <w:comment w:id="21" w:author="Chris Soria" w:date="2025-03-25T10:13:00Z" w:initials="CS">
    <w:p w14:paraId="494988C2" w14:textId="77777777" w:rsidR="00A8232F" w:rsidRDefault="00A8232F" w:rsidP="00A823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there a way we can indicate that this is true across all tables without adding a note each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49269A" w15:done="1"/>
  <w15:commentEx w15:paraId="494988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C09CFF" w16cex:dateUtc="2025-03-25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49269A" w16cid:durableId="2B8C569C"/>
  <w16cid:commentId w16cid:paraId="494988C2" w16cid:durableId="37C09C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2E21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2CD3"/>
    <w:multiLevelType w:val="hybridMultilevel"/>
    <w:tmpl w:val="8EC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0AF3"/>
    <w:multiLevelType w:val="hybridMultilevel"/>
    <w:tmpl w:val="D046A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5336"/>
    <w:multiLevelType w:val="hybridMultilevel"/>
    <w:tmpl w:val="4470E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91C"/>
    <w:multiLevelType w:val="hybridMultilevel"/>
    <w:tmpl w:val="FAA0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71FB"/>
    <w:multiLevelType w:val="hybridMultilevel"/>
    <w:tmpl w:val="925C5E2E"/>
    <w:lvl w:ilvl="0" w:tplc="0F5C96CC">
      <w:start w:val="1675"/>
      <w:numFmt w:val="decimal"/>
      <w:lvlText w:val="%1"/>
      <w:lvlJc w:val="left"/>
      <w:pPr>
        <w:ind w:left="50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419E1CB5"/>
    <w:multiLevelType w:val="hybridMultilevel"/>
    <w:tmpl w:val="A844E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A73D1"/>
    <w:multiLevelType w:val="hybridMultilevel"/>
    <w:tmpl w:val="65EEBC72"/>
    <w:lvl w:ilvl="0" w:tplc="ED3C95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17404"/>
    <w:multiLevelType w:val="hybridMultilevel"/>
    <w:tmpl w:val="1382D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37EB"/>
    <w:multiLevelType w:val="hybridMultilevel"/>
    <w:tmpl w:val="04A6B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4358D"/>
    <w:multiLevelType w:val="hybridMultilevel"/>
    <w:tmpl w:val="24648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E4253"/>
    <w:multiLevelType w:val="hybridMultilevel"/>
    <w:tmpl w:val="C4E64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84BA0"/>
    <w:multiLevelType w:val="hybridMultilevel"/>
    <w:tmpl w:val="E9FE4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86066"/>
    <w:multiLevelType w:val="hybridMultilevel"/>
    <w:tmpl w:val="58342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A1059"/>
    <w:multiLevelType w:val="hybridMultilevel"/>
    <w:tmpl w:val="1B865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15165"/>
    <w:multiLevelType w:val="hybridMultilevel"/>
    <w:tmpl w:val="E58A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42529"/>
    <w:multiLevelType w:val="hybridMultilevel"/>
    <w:tmpl w:val="A7E21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6827"/>
    <w:multiLevelType w:val="hybridMultilevel"/>
    <w:tmpl w:val="6574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87A9C"/>
    <w:multiLevelType w:val="hybridMultilevel"/>
    <w:tmpl w:val="062C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73928"/>
    <w:multiLevelType w:val="hybridMultilevel"/>
    <w:tmpl w:val="0624F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70FD9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65A53"/>
    <w:multiLevelType w:val="hybridMultilevel"/>
    <w:tmpl w:val="477A5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E28D5"/>
    <w:multiLevelType w:val="hybridMultilevel"/>
    <w:tmpl w:val="E958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48C"/>
    <w:multiLevelType w:val="hybridMultilevel"/>
    <w:tmpl w:val="D91E0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94376">
    <w:abstractNumId w:val="22"/>
  </w:num>
  <w:num w:numId="2" w16cid:durableId="459030826">
    <w:abstractNumId w:val="5"/>
  </w:num>
  <w:num w:numId="3" w16cid:durableId="925335355">
    <w:abstractNumId w:val="7"/>
  </w:num>
  <w:num w:numId="4" w16cid:durableId="1854614583">
    <w:abstractNumId w:val="0"/>
  </w:num>
  <w:num w:numId="5" w16cid:durableId="1960405828">
    <w:abstractNumId w:val="20"/>
  </w:num>
  <w:num w:numId="6" w16cid:durableId="59601969">
    <w:abstractNumId w:val="1"/>
  </w:num>
  <w:num w:numId="7" w16cid:durableId="1860699096">
    <w:abstractNumId w:val="18"/>
  </w:num>
  <w:num w:numId="8" w16cid:durableId="1761297294">
    <w:abstractNumId w:val="4"/>
  </w:num>
  <w:num w:numId="9" w16cid:durableId="1948728165">
    <w:abstractNumId w:val="8"/>
  </w:num>
  <w:num w:numId="10" w16cid:durableId="2105802998">
    <w:abstractNumId w:val="19"/>
  </w:num>
  <w:num w:numId="11" w16cid:durableId="486870034">
    <w:abstractNumId w:val="13"/>
  </w:num>
  <w:num w:numId="12" w16cid:durableId="41642620">
    <w:abstractNumId w:val="9"/>
  </w:num>
  <w:num w:numId="13" w16cid:durableId="618802456">
    <w:abstractNumId w:val="3"/>
  </w:num>
  <w:num w:numId="14" w16cid:durableId="756168634">
    <w:abstractNumId w:val="23"/>
  </w:num>
  <w:num w:numId="15" w16cid:durableId="1209225472">
    <w:abstractNumId w:val="17"/>
  </w:num>
  <w:num w:numId="16" w16cid:durableId="666254734">
    <w:abstractNumId w:val="12"/>
  </w:num>
  <w:num w:numId="17" w16cid:durableId="1166898824">
    <w:abstractNumId w:val="21"/>
  </w:num>
  <w:num w:numId="18" w16cid:durableId="235097322">
    <w:abstractNumId w:val="16"/>
  </w:num>
  <w:num w:numId="19" w16cid:durableId="1702440996">
    <w:abstractNumId w:val="11"/>
  </w:num>
  <w:num w:numId="20" w16cid:durableId="52892671">
    <w:abstractNumId w:val="14"/>
  </w:num>
  <w:num w:numId="21" w16cid:durableId="1806048171">
    <w:abstractNumId w:val="10"/>
  </w:num>
  <w:num w:numId="22" w16cid:durableId="577179913">
    <w:abstractNumId w:val="6"/>
  </w:num>
  <w:num w:numId="23" w16cid:durableId="1220938049">
    <w:abstractNumId w:val="2"/>
  </w:num>
  <w:num w:numId="24" w16cid:durableId="147043639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lliam H. DOW">
    <w15:presenceInfo w15:providerId="AD" w15:userId="S-1-5-21-1229272821-688789844-1801674531-114613"/>
  </w15:person>
  <w15:person w15:author="Chris Soria">
    <w15:presenceInfo w15:providerId="AD" w15:userId="S::chrissoria@BERKELEY.EDU::8213db45-da52-4d4d-99db-77b1fbfed4b4"/>
  </w15:person>
  <w15:person w15:author="William Dow">
    <w15:presenceInfo w15:providerId="AD" w15:userId="S-1-5-21-1229272821-688789844-1801674531-1146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D2"/>
    <w:rsid w:val="00012E7B"/>
    <w:rsid w:val="00035801"/>
    <w:rsid w:val="00061273"/>
    <w:rsid w:val="00065C3D"/>
    <w:rsid w:val="0008534B"/>
    <w:rsid w:val="00086DEB"/>
    <w:rsid w:val="000E6234"/>
    <w:rsid w:val="000F19A8"/>
    <w:rsid w:val="0012738B"/>
    <w:rsid w:val="00160D01"/>
    <w:rsid w:val="00176224"/>
    <w:rsid w:val="00185235"/>
    <w:rsid w:val="001F5226"/>
    <w:rsid w:val="00212225"/>
    <w:rsid w:val="00276864"/>
    <w:rsid w:val="00285021"/>
    <w:rsid w:val="00285CEB"/>
    <w:rsid w:val="00291B3F"/>
    <w:rsid w:val="0030667A"/>
    <w:rsid w:val="00312278"/>
    <w:rsid w:val="00343F5D"/>
    <w:rsid w:val="00353A33"/>
    <w:rsid w:val="00382E9D"/>
    <w:rsid w:val="00386083"/>
    <w:rsid w:val="00394A7E"/>
    <w:rsid w:val="003E0810"/>
    <w:rsid w:val="003F56BE"/>
    <w:rsid w:val="00404AA8"/>
    <w:rsid w:val="004125DC"/>
    <w:rsid w:val="00422DEE"/>
    <w:rsid w:val="00443863"/>
    <w:rsid w:val="0047743D"/>
    <w:rsid w:val="004919F4"/>
    <w:rsid w:val="004B2B4F"/>
    <w:rsid w:val="004C1017"/>
    <w:rsid w:val="004C2BFD"/>
    <w:rsid w:val="00505B9B"/>
    <w:rsid w:val="005367C4"/>
    <w:rsid w:val="00556F11"/>
    <w:rsid w:val="00563483"/>
    <w:rsid w:val="00580AA9"/>
    <w:rsid w:val="00590A1A"/>
    <w:rsid w:val="005A7731"/>
    <w:rsid w:val="005B1FDF"/>
    <w:rsid w:val="005C089B"/>
    <w:rsid w:val="005D2F95"/>
    <w:rsid w:val="005F512E"/>
    <w:rsid w:val="005F5E99"/>
    <w:rsid w:val="006406C0"/>
    <w:rsid w:val="006A4474"/>
    <w:rsid w:val="006B2793"/>
    <w:rsid w:val="006C16A0"/>
    <w:rsid w:val="006D39A3"/>
    <w:rsid w:val="006D46C6"/>
    <w:rsid w:val="0072510A"/>
    <w:rsid w:val="007277FE"/>
    <w:rsid w:val="00752BC0"/>
    <w:rsid w:val="0078746F"/>
    <w:rsid w:val="007949B6"/>
    <w:rsid w:val="00795D06"/>
    <w:rsid w:val="007A2282"/>
    <w:rsid w:val="007B2AD2"/>
    <w:rsid w:val="008109E3"/>
    <w:rsid w:val="00845918"/>
    <w:rsid w:val="00886394"/>
    <w:rsid w:val="0091447C"/>
    <w:rsid w:val="00921981"/>
    <w:rsid w:val="00950F2B"/>
    <w:rsid w:val="00955D58"/>
    <w:rsid w:val="00956B29"/>
    <w:rsid w:val="00986998"/>
    <w:rsid w:val="009920DB"/>
    <w:rsid w:val="009971F5"/>
    <w:rsid w:val="009E7E1D"/>
    <w:rsid w:val="009F3F5D"/>
    <w:rsid w:val="00A0203F"/>
    <w:rsid w:val="00A14DBE"/>
    <w:rsid w:val="00A24A61"/>
    <w:rsid w:val="00A27611"/>
    <w:rsid w:val="00A37080"/>
    <w:rsid w:val="00A67616"/>
    <w:rsid w:val="00A73BEA"/>
    <w:rsid w:val="00A772CF"/>
    <w:rsid w:val="00A8232F"/>
    <w:rsid w:val="00AD5987"/>
    <w:rsid w:val="00AE15FD"/>
    <w:rsid w:val="00AE27CE"/>
    <w:rsid w:val="00AF06A4"/>
    <w:rsid w:val="00B03F21"/>
    <w:rsid w:val="00B0553F"/>
    <w:rsid w:val="00B10630"/>
    <w:rsid w:val="00B2553E"/>
    <w:rsid w:val="00B3050D"/>
    <w:rsid w:val="00B351C0"/>
    <w:rsid w:val="00B3629B"/>
    <w:rsid w:val="00BA36BA"/>
    <w:rsid w:val="00BE0712"/>
    <w:rsid w:val="00BF2550"/>
    <w:rsid w:val="00C061B0"/>
    <w:rsid w:val="00C11894"/>
    <w:rsid w:val="00C3588F"/>
    <w:rsid w:val="00C429AF"/>
    <w:rsid w:val="00C75A70"/>
    <w:rsid w:val="00CB3696"/>
    <w:rsid w:val="00CC138A"/>
    <w:rsid w:val="00CC3CBC"/>
    <w:rsid w:val="00CC3ED3"/>
    <w:rsid w:val="00CD17BD"/>
    <w:rsid w:val="00CE1B65"/>
    <w:rsid w:val="00CF67CE"/>
    <w:rsid w:val="00D26EC8"/>
    <w:rsid w:val="00D45B79"/>
    <w:rsid w:val="00D50A0B"/>
    <w:rsid w:val="00D928B0"/>
    <w:rsid w:val="00DA00FD"/>
    <w:rsid w:val="00DB13A4"/>
    <w:rsid w:val="00DD2D83"/>
    <w:rsid w:val="00DE7D42"/>
    <w:rsid w:val="00DF40FB"/>
    <w:rsid w:val="00E175BA"/>
    <w:rsid w:val="00E4310D"/>
    <w:rsid w:val="00E47145"/>
    <w:rsid w:val="00E519C3"/>
    <w:rsid w:val="00E9616D"/>
    <w:rsid w:val="00EF5D8F"/>
    <w:rsid w:val="00F57AB4"/>
    <w:rsid w:val="00F95186"/>
    <w:rsid w:val="00F963B3"/>
    <w:rsid w:val="00FC7A0A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B0F"/>
  <w15:chartTrackingRefBased/>
  <w15:docId w15:val="{2C06652D-F6A1-EA4B-BCAE-273BE62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D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37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0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2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8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5</cp:revision>
  <dcterms:created xsi:type="dcterms:W3CDTF">2025-03-25T16:23:00Z</dcterms:created>
  <dcterms:modified xsi:type="dcterms:W3CDTF">2025-03-25T17:13:00Z</dcterms:modified>
</cp:coreProperties>
</file>