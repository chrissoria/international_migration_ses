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15CD" w14:textId="6C27290E" w:rsidR="000F19A8" w:rsidRPr="00A73BEA" w:rsidRDefault="007B2AD2" w:rsidP="00A73BEA">
      <w:pPr>
        <w:jc w:val="center"/>
        <w:rPr>
          <w:b/>
          <w:bCs/>
        </w:rPr>
      </w:pPr>
      <w:r w:rsidRPr="00A73BEA">
        <w:rPr>
          <w:b/>
          <w:bCs/>
        </w:rPr>
        <w:t xml:space="preserve">Table 1: </w:t>
      </w:r>
      <w:r w:rsidR="0072510A" w:rsidRPr="0072510A">
        <w:rPr>
          <w:b/>
          <w:bCs/>
        </w:rPr>
        <w:t xml:space="preserve">Hispanic Immigrants Ages 60+ Living in US (2016-2020), and Birth Country Demographic </w:t>
      </w:r>
      <w:proofErr w:type="spellStart"/>
      <w:r w:rsidR="0072510A" w:rsidRPr="0072510A">
        <w:rPr>
          <w:b/>
          <w:bCs/>
        </w:rPr>
        <w:t>Indicators</w:t>
      </w:r>
      <w:r w:rsidR="0078746F">
        <w:rPr>
          <w:b/>
          <w:bCs/>
          <w:vertAlign w:val="superscript"/>
        </w:rPr>
        <w:t>a</w:t>
      </w:r>
      <w:proofErr w:type="spellEnd"/>
    </w:p>
    <w:tbl>
      <w:tblPr>
        <w:tblW w:w="11496" w:type="dxa"/>
        <w:jc w:val="center"/>
        <w:tblLook w:val="04A0" w:firstRow="1" w:lastRow="0" w:firstColumn="1" w:lastColumn="0" w:noHBand="0" w:noVBand="1"/>
      </w:tblPr>
      <w:tblGrid>
        <w:gridCol w:w="3456"/>
        <w:gridCol w:w="1335"/>
        <w:gridCol w:w="1260"/>
        <w:gridCol w:w="1044"/>
        <w:gridCol w:w="1549"/>
        <w:gridCol w:w="1350"/>
        <w:gridCol w:w="1506"/>
      </w:tblGrid>
      <w:tr w:rsidR="007B2AD2" w:rsidRPr="007B2AD2" w14:paraId="2F5B72A4" w14:textId="77777777" w:rsidTr="004125DC">
        <w:trPr>
          <w:trHeight w:val="960"/>
          <w:jc w:val="center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AD1" w14:textId="20C19459" w:rsidR="007B2AD2" w:rsidRPr="007B2AD2" w:rsidRDefault="00CB3696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Birth </w:t>
            </w:r>
            <w:r w:rsidR="007B2AD2"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3A718" w14:textId="355EF6A6" w:rsidR="007B2AD2" w:rsidRPr="007B2AD2" w:rsidRDefault="00CC3CBC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3C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# of Older Hispanic </w:t>
            </w:r>
            <w:proofErr w:type="spellStart"/>
            <w:r w:rsidRPr="00CC3C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0E3563" w14:textId="7544B981" w:rsidR="007B2AD2" w:rsidRPr="007B2AD2" w:rsidRDefault="00CB3696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% of Older Hispanic Immigrants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22DF7F" w14:textId="1728FBD3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 Per Capita</w:t>
            </w:r>
            <w:r w:rsid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proofErr w:type="gramStart"/>
            <w:r w:rsid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2019)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gram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E4DE63" w14:textId="1A518600" w:rsidR="007B2AD2" w:rsidRPr="007B2AD2" w:rsidRDefault="00CB3696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Life Expectancy at Age 60 (</w:t>
            </w:r>
            <w:proofErr w:type="gramStart"/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2019)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d</w:t>
            </w:r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3427E0" w14:textId="448E7841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Infant Mortality Rate (</w:t>
            </w:r>
            <w:proofErr w:type="gramStart"/>
            <w:r w:rsidR="008863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e</w:t>
            </w:r>
            <w:proofErr w:type="gram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EA80C9" w14:textId="28A82FAE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Infant Mortality Rate (</w:t>
            </w:r>
            <w:proofErr w:type="gramStart"/>
            <w:r w:rsidR="008863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e</w:t>
            </w:r>
            <w:proofErr w:type="gramEnd"/>
          </w:p>
        </w:tc>
      </w:tr>
      <w:tr w:rsidR="007B2AD2" w:rsidRPr="007B2AD2" w14:paraId="26E8E59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CC53" w14:textId="62CD469D" w:rsidR="007B2AD2" w:rsidRPr="007B2AD2" w:rsidRDefault="007B2AD2" w:rsidP="007B2AD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Mexico and </w:t>
            </w:r>
            <w:r w:rsidR="00CC3CBC"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Caribbean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88AF" w14:textId="77777777" w:rsidR="007B2AD2" w:rsidRPr="007B2AD2" w:rsidRDefault="007B2AD2" w:rsidP="00CC3CB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7712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AAAF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B771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48E9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EAD6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6DE40255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ACA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D58F" w14:textId="725FEE2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1D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43.99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3EF" w14:textId="141798F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3CE6" w14:textId="3B65822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4507" w14:textId="10F7AE9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ins w:id="0" w:author="William Dow" w:date="2025-03-26T23:43:00Z" w16du:dateUtc="2025-03-27T06:43:00Z">
              <w:r w:rsidR="00E331E3">
                <w:rPr>
                  <w:rFonts w:ascii="Calibri" w:hAnsi="Calibri" w:cs="Calibri"/>
                  <w:color w:val="000000"/>
                  <w:sz w:val="22"/>
                  <w:szCs w:val="22"/>
                </w:rPr>
                <w:t>1.8</w:t>
              </w:r>
            </w:ins>
            <w:del w:id="1" w:author="William Dow" w:date="2025-03-26T23:40:00Z" w16du:dateUtc="2025-03-27T06:40:00Z">
              <w:r w:rsidDel="008D0CD8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0</w:delText>
              </w:r>
            </w:del>
            <w:del w:id="2" w:author="William Dow" w:date="2025-03-26T23:43:00Z" w16du:dateUtc="2025-03-27T06:43:00Z">
              <w:r w:rsidDel="00E331E3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.8</w:delText>
              </w:r>
            </w:del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18F4" w14:textId="5FF16E54" w:rsidR="00886394" w:rsidRPr="007B2AD2" w:rsidRDefault="008D0CD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3" w:author="William Dow" w:date="2025-03-26T23:40:00Z" w16du:dateUtc="2025-03-27T06:40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157.5</w:t>
              </w:r>
            </w:ins>
            <w:del w:id="4" w:author="William Dow" w:date="2025-03-26T23:40:00Z" w16du:dateUtc="2025-03-27T06:40:00Z">
              <w:r w:rsidR="00886394" w:rsidDel="008D0CD8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96.0</w:delText>
              </w:r>
            </w:del>
          </w:p>
        </w:tc>
      </w:tr>
      <w:tr w:rsidR="00886394" w:rsidRPr="007B2AD2" w14:paraId="10C9C49D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71D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FB6D" w14:textId="6541654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78E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72B6" w14:textId="6854385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605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6636" w14:textId="311E15A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2B5C" w14:textId="7ED7008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7177" w14:textId="6C39979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</w:t>
            </w:r>
            <w:ins w:id="5" w:author="William Dow" w:date="2025-03-26T23:42:00Z" w16du:dateUtc="2025-03-27T06:42:00Z">
              <w:r w:rsidR="00E331E3">
                <w:rPr>
                  <w:rFonts w:ascii="Calibri" w:hAnsi="Calibri" w:cs="Calibri"/>
                  <w:color w:val="000000"/>
                  <w:sz w:val="22"/>
                  <w:szCs w:val="22"/>
                </w:rPr>
                <w:t>4</w:t>
              </w:r>
            </w:ins>
            <w:del w:id="6" w:author="William Dow" w:date="2025-03-26T23:42:00Z" w16du:dateUtc="2025-03-27T06:42:00Z">
              <w:r w:rsidDel="00E331E3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</w:delText>
              </w:r>
            </w:del>
          </w:p>
        </w:tc>
      </w:tr>
      <w:tr w:rsidR="00886394" w:rsidRPr="007B2AD2" w14:paraId="1D3990B3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817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A88B" w14:textId="18D642E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AF1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FF76" w14:textId="020217B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1501" w14:textId="7B33498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979D" w14:textId="75634019" w:rsidR="00886394" w:rsidRPr="007B2AD2" w:rsidRDefault="00E331E3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7" w:author="William Dow" w:date="2025-03-26T23:43:00Z" w16du:dateUtc="2025-03-27T06:4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27.4</w:t>
              </w:r>
            </w:ins>
            <w:del w:id="8" w:author="William Dow" w:date="2025-03-26T23:43:00Z" w16du:dateUtc="2025-03-27T06:43:00Z">
              <w:r w:rsidR="00886394" w:rsidDel="00E331E3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4.1</w:delText>
              </w:r>
            </w:del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2A1E" w14:textId="090AB035" w:rsidR="00886394" w:rsidRPr="007B2AD2" w:rsidRDefault="00E245AB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" w:author="William Dow" w:date="2025-03-26T23:43:00Z" w16du:dateUtc="2025-03-27T06:4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161.8</w:t>
              </w:r>
            </w:ins>
            <w:del w:id="10" w:author="William Dow" w:date="2025-03-26T23:43:00Z" w16du:dateUtc="2025-03-27T06:43:00Z">
              <w:r w:rsidR="00886394" w:rsidDel="00E245AB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63.0</w:delText>
              </w:r>
            </w:del>
          </w:p>
        </w:tc>
      </w:tr>
      <w:tr w:rsidR="00886394" w:rsidRPr="007B2AD2" w14:paraId="57EC2440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7A9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26EC" w14:textId="6ED1A56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EE2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13.14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F28E" w14:textId="255433C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779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FC83" w14:textId="6ABF728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001" w14:textId="0AFDF7EB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</w:t>
            </w:r>
            <w:ins w:id="11" w:author="William Dow" w:date="2025-03-26T23:41:00Z" w16du:dateUtc="2025-03-27T06:41:00Z">
              <w:r w:rsidR="009F3F6B">
                <w:rPr>
                  <w:rFonts w:ascii="Calibri" w:hAnsi="Calibri" w:cs="Calibri"/>
                  <w:color w:val="000000"/>
                  <w:sz w:val="22"/>
                  <w:szCs w:val="22"/>
                </w:rPr>
                <w:t>6</w:t>
              </w:r>
            </w:ins>
            <w:del w:id="12" w:author="William Dow" w:date="2025-03-26T23:41:00Z" w16du:dateUtc="2025-03-27T06:41:00Z">
              <w:r w:rsidDel="009F3F6B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3</w:delText>
              </w:r>
            </w:del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AE4A" w14:textId="6C7409A6" w:rsidR="00886394" w:rsidRPr="007B2AD2" w:rsidRDefault="009F3F6B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3" w:author="William Dow" w:date="2025-03-26T23:41:00Z" w16du:dateUtc="2025-03-27T06:41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68.1</w:t>
              </w:r>
            </w:ins>
            <w:del w:id="14" w:author="William Dow" w:date="2025-03-26T23:41:00Z" w16du:dateUtc="2025-03-27T06:41:00Z">
              <w:r w:rsidR="00886394" w:rsidDel="009F3F6B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70.5</w:delText>
              </w:r>
            </w:del>
          </w:p>
        </w:tc>
      </w:tr>
      <w:tr w:rsidR="00886394" w:rsidRPr="007B2AD2" w14:paraId="2C2E8678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7D26" w14:textId="1A3AFC7B" w:rsidR="00886394" w:rsidRPr="007B2AD2" w:rsidRDefault="00886394" w:rsidP="0088639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E2B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2E8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978F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15D4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276D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064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65956B52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91A5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Costa 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675F" w14:textId="6E8416E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67BA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798" w14:textId="506E1B1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17EE" w14:textId="46ABE05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ED03" w14:textId="2DFA170B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</w:t>
            </w:r>
            <w:ins w:id="15" w:author="Chris Soria" w:date="2025-03-27T22:43:00Z" w16du:dateUtc="2025-03-28T05:43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</w:t>
              </w:r>
            </w:ins>
            <w:del w:id="16" w:author="Chris Soria" w:date="2025-03-27T22:43:00Z" w16du:dateUtc="2025-03-28T05:43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3</w:delText>
              </w:r>
            </w:del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6FB" w14:textId="75CBC40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17" w:author="Chris Soria" w:date="2025-03-27T22:44:00Z" w16du:dateUtc="2025-03-28T05:44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80.9</w:delText>
              </w:r>
            </w:del>
            <w:ins w:id="18" w:author="Chris Soria" w:date="2025-03-27T22:44:00Z" w16du:dateUtc="2025-03-28T05:44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99.5</w:t>
              </w:r>
            </w:ins>
          </w:p>
        </w:tc>
      </w:tr>
      <w:tr w:rsidR="00886394" w:rsidRPr="007B2AD2" w14:paraId="67D107F6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153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 Salvador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318" w14:textId="5C70C00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877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BF77" w14:textId="2B12E20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0CE7" w14:textId="7DA1B37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B723" w14:textId="514ECDE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19" w:author="Chris Soria" w:date="2025-03-27T22:47:00Z" w16du:dateUtc="2025-03-28T05:47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14.1</w:delText>
              </w:r>
            </w:del>
            <w:ins w:id="20" w:author="Chris Soria" w:date="2025-03-27T22:47:00Z" w16du:dateUtc="2025-03-28T05:47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11.0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7C8E" w14:textId="62FF4B9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21" w:author="Chris Soria" w:date="2025-03-27T22:47:00Z" w16du:dateUtc="2025-03-28T05:47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78.0</w:delText>
              </w:r>
            </w:del>
            <w:ins w:id="22" w:author="Chris Soria" w:date="2025-03-27T22:47:00Z" w16du:dateUtc="2025-03-28T05:47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146.1</w:t>
              </w:r>
            </w:ins>
          </w:p>
        </w:tc>
      </w:tr>
      <w:tr w:rsidR="00886394" w:rsidRPr="007B2AD2" w14:paraId="4243F426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57E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Guatemala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B68" w14:textId="6C842B2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BC9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D7C8" w14:textId="0E77079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CED9" w14:textId="1106056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47B4" w14:textId="08F71EB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23" w:author="Chris Soria" w:date="2025-03-27T22:48:00Z" w16du:dateUtc="2025-03-28T05:48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18.5</w:delText>
              </w:r>
            </w:del>
            <w:ins w:id="24" w:author="Chris Soria" w:date="2025-03-27T22:48:00Z" w16du:dateUtc="2025-03-28T05:48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20.1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9B4F" w14:textId="6FE32AC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25" w:author="Chris Soria" w:date="2025-03-27T22:48:00Z" w16du:dateUtc="2025-03-28T05:48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107.0</w:delText>
              </w:r>
            </w:del>
            <w:ins w:id="26" w:author="Chris Soria" w:date="2025-03-27T22:48:00Z" w16du:dateUtc="2025-03-28T05:48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161.3</w:t>
              </w:r>
            </w:ins>
          </w:p>
        </w:tc>
      </w:tr>
      <w:tr w:rsidR="00886394" w:rsidRPr="007B2AD2" w14:paraId="103C78F2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367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Honduras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2D8" w14:textId="25786A1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6A79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446" w14:textId="076B9AF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25FB" w14:textId="3EA80D6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540" w14:textId="1EEA911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</w:t>
            </w:r>
            <w:del w:id="27" w:author="Chris Soria" w:date="2025-03-27T22:49:00Z" w16du:dateUtc="2025-03-28T05:49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7</w:delText>
              </w:r>
            </w:del>
            <w:ins w:id="28" w:author="Chris Soria" w:date="2025-03-27T22:49:00Z" w16du:dateUtc="2025-03-28T05:49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9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0D6B" w14:textId="1A5E4E0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29" w:author="Chris Soria" w:date="2025-03-27T22:49:00Z" w16du:dateUtc="2025-03-28T05:49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86.0</w:delText>
              </w:r>
            </w:del>
            <w:ins w:id="30" w:author="Chris Soria" w:date="2025-03-27T22:49:00Z" w16du:dateUtc="2025-03-28T05:49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169.9</w:t>
              </w:r>
            </w:ins>
          </w:p>
        </w:tc>
      </w:tr>
      <w:tr w:rsidR="00886394" w:rsidRPr="007B2AD2" w14:paraId="13D6029A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A2CB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Nicaragua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3F82" w14:textId="178B801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1825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2CF1" w14:textId="46244DB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9CD" w14:textId="6DE9B83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258D" w14:textId="6AC8A52B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31" w:author="Chris Soria" w:date="2025-03-27T22:49:00Z" w16du:dateUtc="2025-03-28T05:49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12.6</w:delText>
              </w:r>
            </w:del>
            <w:ins w:id="32" w:author="Chris Soria" w:date="2025-03-27T22:49:00Z" w16du:dateUtc="2025-03-28T05:49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14.0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8862" w14:textId="051CB01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33" w:author="Chris Soria" w:date="2025-03-27T22:49:00Z" w16du:dateUtc="2025-03-28T05:49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55.1</w:delText>
              </w:r>
            </w:del>
            <w:ins w:id="34" w:author="Chris Soria" w:date="2025-03-27T22:49:00Z" w16du:dateUtc="2025-03-28T05:49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166.7</w:t>
              </w:r>
            </w:ins>
          </w:p>
        </w:tc>
      </w:tr>
      <w:tr w:rsidR="00886394" w:rsidRPr="007B2AD2" w14:paraId="55B1843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901C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Panama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448F" w14:textId="5DBD32D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93E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8A73" w14:textId="79C665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5031" w14:textId="6643FB4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4FA8" w14:textId="5A76E6D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35" w:author="Chris Soria" w:date="2025-03-27T22:50:00Z" w16du:dateUtc="2025-03-28T05:50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14.3</w:delText>
              </w:r>
            </w:del>
            <w:ins w:id="36" w:author="Chris Soria" w:date="2025-03-27T22:50:00Z" w16du:dateUtc="2025-03-28T05:50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13.8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8A10" w14:textId="1AEE510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37" w:author="Chris Soria" w:date="2025-03-27T22:50:00Z" w16du:dateUtc="2025-03-28T05:50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53.0</w:delText>
              </w:r>
            </w:del>
            <w:ins w:id="38" w:author="Chris Soria" w:date="2025-03-27T22:50:00Z" w16du:dateUtc="2025-03-28T05:50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82.8</w:t>
              </w:r>
            </w:ins>
          </w:p>
        </w:tc>
      </w:tr>
      <w:tr w:rsidR="00886394" w:rsidRPr="007B2AD2" w14:paraId="0856E74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39B9" w14:textId="190CBB10" w:rsidR="00886394" w:rsidRPr="007B2AD2" w:rsidRDefault="00886394" w:rsidP="0088639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South America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339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095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0E2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7C7B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48C3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1EA7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2A27FBBA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626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Argentina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252A" w14:textId="3E53549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94C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5114" w14:textId="4B3D7BFD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6978" w14:textId="31627AD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0E83" w14:textId="38046A8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39" w:author="Chris Soria" w:date="2025-03-27T22:51:00Z" w16du:dateUtc="2025-03-28T05:51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7.7</w:delText>
              </w:r>
            </w:del>
            <w:ins w:id="40" w:author="Chris Soria" w:date="2025-03-27T22:51:00Z" w16du:dateUtc="2025-03-28T05:51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10.0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357" w14:textId="4BE201E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41" w:author="Chris Soria" w:date="2025-03-27T22:51:00Z" w16du:dateUtc="2025-03-28T05:51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68.0</w:delText>
              </w:r>
            </w:del>
            <w:ins w:id="42" w:author="Chris Soria" w:date="2025-03-27T22:51:00Z" w16du:dateUtc="2025-03-28T05:51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72.0</w:t>
              </w:r>
            </w:ins>
          </w:p>
        </w:tc>
      </w:tr>
      <w:tr w:rsidR="00886394" w:rsidRPr="007B2AD2" w14:paraId="426D8D03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CE1C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Bolivia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E335" w14:textId="1DE013F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5CB1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67B" w14:textId="10CA6A1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00E7" w14:textId="0209E46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7E0D" w14:textId="68EB316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43" w:author="Chris Soria" w:date="2025-03-27T22:51:00Z" w16du:dateUtc="2025-03-28T05:51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28.8</w:delText>
              </w:r>
            </w:del>
            <w:ins w:id="44" w:author="Chris Soria" w:date="2025-03-27T22:51:00Z" w16du:dateUtc="2025-03-28T05:51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35.4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9448" w14:textId="2BB5C9F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45" w:author="Chris Soria" w:date="2025-03-27T22:51:00Z" w16du:dateUtc="2025-03-28T05:51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182.2</w:delText>
              </w:r>
            </w:del>
            <w:ins w:id="46" w:author="Chris Soria" w:date="2025-03-27T22:51:00Z" w16du:dateUtc="2025-03-28T05:51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167.5</w:t>
              </w:r>
            </w:ins>
          </w:p>
        </w:tc>
      </w:tr>
      <w:tr w:rsidR="00886394" w:rsidRPr="007B2AD2" w14:paraId="43E5B1D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FCD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Chile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8CF0" w14:textId="5496052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9BF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54B4" w14:textId="60D86A4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434D" w14:textId="003E0EB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A682" w14:textId="6066B5BB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47" w:author="Chris Soria" w:date="2025-03-27T22:52:00Z" w16du:dateUtc="2025-03-28T05:52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6.6</w:delText>
              </w:r>
            </w:del>
            <w:ins w:id="48" w:author="Chris Soria" w:date="2025-03-27T22:52:00Z" w16du:dateUtc="2025-03-28T05:52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5.7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9248" w14:textId="12AFEA3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49" w:author="Chris Soria" w:date="2025-03-27T22:52:00Z" w16du:dateUtc="2025-03-28T05:52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139.0</w:delText>
              </w:r>
            </w:del>
            <w:ins w:id="50" w:author="Chris Soria" w:date="2025-03-27T22:52:00Z" w16du:dateUtc="2025-03-28T05:52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124.3</w:t>
              </w:r>
            </w:ins>
          </w:p>
        </w:tc>
      </w:tr>
      <w:tr w:rsidR="00886394" w:rsidRPr="007B2AD2" w14:paraId="2C15F8DB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7AB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Colombia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8582" w14:textId="1A51B9D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3E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DCC6" w14:textId="697321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822D" w14:textId="09F50D3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E7EA" w14:textId="08538B8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51" w:author="Chris Soria" w:date="2025-03-27T22:53:00Z" w16du:dateUtc="2025-03-28T05:53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9.4</w:delText>
              </w:r>
            </w:del>
            <w:ins w:id="52" w:author="Chris Soria" w:date="2025-03-27T22:53:00Z" w16du:dateUtc="2025-03-28T05:53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11.3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E79C" w14:textId="0BA0885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53" w:author="Chris Soria" w:date="2025-03-27T22:53:00Z" w16du:dateUtc="2025-03-28T05:53:00Z">
              <w:r w:rsidDel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97.3</w:delText>
              </w:r>
            </w:del>
            <w:ins w:id="54" w:author="Chris Soria" w:date="2025-03-27T22:53:00Z" w16du:dateUtc="2025-03-28T05:53:00Z">
              <w:r w:rsidR="008B69EE">
                <w:rPr>
                  <w:rFonts w:ascii="Calibri" w:hAnsi="Calibri" w:cs="Calibri"/>
                  <w:color w:val="000000"/>
                  <w:sz w:val="22"/>
                  <w:szCs w:val="22"/>
                </w:rPr>
                <w:t>126.8</w:t>
              </w:r>
            </w:ins>
          </w:p>
        </w:tc>
      </w:tr>
      <w:tr w:rsidR="00886394" w:rsidRPr="007B2AD2" w14:paraId="06E2E44F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B15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Ecuador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30E6" w14:textId="4C521CF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964F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BBA" w14:textId="00E5A6A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1F0C" w14:textId="2DBEB73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C5FB" w14:textId="11D8307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55" w:author="Chris Soria" w:date="2025-03-27T22:54:00Z" w16du:dateUtc="2025-03-28T05:54:00Z">
              <w:r w:rsidDel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10.2</w:delText>
              </w:r>
            </w:del>
            <w:ins w:id="56" w:author="Chris Soria" w:date="2025-03-27T22:54:00Z" w16du:dateUtc="2025-03-28T05:54:00Z">
              <w:r w:rsidR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t>11.0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17FB" w14:textId="79C1910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57" w:author="Chris Soria" w:date="2025-03-27T22:54:00Z" w16du:dateUtc="2025-03-28T05:54:00Z">
              <w:r w:rsidDel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144.0</w:delText>
              </w:r>
            </w:del>
            <w:ins w:id="58" w:author="Chris Soria" w:date="2025-03-27T22:54:00Z" w16du:dateUtc="2025-03-28T05:54:00Z">
              <w:r w:rsidR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t>139.5</w:t>
              </w:r>
            </w:ins>
          </w:p>
        </w:tc>
      </w:tr>
      <w:tr w:rsidR="00886394" w:rsidRPr="007B2AD2" w14:paraId="28F4009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0DC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Peru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AF96" w14:textId="1C64F42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B46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17E" w14:textId="32FA338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0F8" w14:textId="158008D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96AE" w14:textId="061F8A7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59" w:author="Chris Soria" w:date="2025-03-27T22:54:00Z" w16du:dateUtc="2025-03-28T05:54:00Z">
              <w:r w:rsidDel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16.0</w:delText>
              </w:r>
            </w:del>
            <w:ins w:id="60" w:author="Chris Soria" w:date="2025-03-27T22:54:00Z" w16du:dateUtc="2025-03-28T05:54:00Z">
              <w:r w:rsidR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t>12.6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479D" w14:textId="0FE8FEDB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61" w:author="Chris Soria" w:date="2025-03-27T22:55:00Z" w16du:dateUtc="2025-03-28T05:55:00Z">
              <w:r w:rsidDel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164.8</w:delText>
              </w:r>
            </w:del>
            <w:ins w:id="62" w:author="Chris Soria" w:date="2025-03-27T22:55:00Z" w16du:dateUtc="2025-03-28T05:55:00Z">
              <w:r w:rsidR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t>151.5</w:t>
              </w:r>
            </w:ins>
          </w:p>
        </w:tc>
      </w:tr>
      <w:tr w:rsidR="00404AA8" w:rsidRPr="007B2AD2" w14:paraId="13C08528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8CCC" w14:textId="58E8BA8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Uruguay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AF2" w14:textId="3B94ACBC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01C7" w14:textId="6F7A400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FD4B" w14:textId="1B0C2E9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0375" w14:textId="392275D0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77D7" w14:textId="6A5F6DEC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63" w:author="Chris Soria" w:date="2025-03-27T22:55:00Z" w16du:dateUtc="2025-03-28T05:55:00Z">
              <w:r w:rsidDel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5.6</w:delText>
              </w:r>
            </w:del>
            <w:ins w:id="64" w:author="Chris Soria" w:date="2025-03-27T22:55:00Z" w16du:dateUtc="2025-03-28T05:55:00Z">
              <w:r w:rsidR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t>6.7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793A" w14:textId="14FC1D40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65" w:author="Chris Soria" w:date="2025-03-27T22:55:00Z" w16du:dateUtc="2025-03-28T05:55:00Z">
              <w:r w:rsidDel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62.5</w:delText>
              </w:r>
            </w:del>
            <w:ins w:id="66" w:author="Chris Soria" w:date="2025-03-27T22:55:00Z" w16du:dateUtc="2025-03-28T05:55:00Z">
              <w:r w:rsidR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t>60.6</w:t>
              </w:r>
            </w:ins>
          </w:p>
        </w:tc>
      </w:tr>
      <w:tr w:rsidR="00404AA8" w:rsidRPr="007B2AD2" w14:paraId="1E6FA3CF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1643" w14:textId="782FAAC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Venezuela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42A" w14:textId="47A0B2E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B158" w14:textId="47CFF007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5EC0" w14:textId="7768EC21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729" w14:textId="66A69999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60D0" w14:textId="09616932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67" w:author="Chris Soria" w:date="2025-03-27T22:56:00Z" w16du:dateUtc="2025-03-28T05:56:00Z">
              <w:r w:rsidDel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25.5</w:delText>
              </w:r>
            </w:del>
            <w:ins w:id="68" w:author="Chris Soria" w:date="2025-03-27T22:56:00Z" w16du:dateUtc="2025-03-28T05:56:00Z">
              <w:r w:rsidR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t>15.7</w:t>
              </w:r>
            </w:ins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DB23" w14:textId="574FAFBE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del w:id="69" w:author="Chris Soria" w:date="2025-03-27T22:56:00Z" w16du:dateUtc="2025-03-28T05:56:00Z">
              <w:r w:rsidDel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80.0</w:delText>
              </w:r>
            </w:del>
            <w:ins w:id="70" w:author="Chris Soria" w:date="2025-03-27T22:56:00Z" w16du:dateUtc="2025-03-28T05:56:00Z">
              <w:r w:rsidR="005F67D1">
                <w:rPr>
                  <w:rFonts w:ascii="Calibri" w:hAnsi="Calibri" w:cs="Calibri"/>
                  <w:color w:val="000000"/>
                  <w:sz w:val="22"/>
                  <w:szCs w:val="22"/>
                </w:rPr>
                <w:t>107.8</w:t>
              </w:r>
            </w:ins>
          </w:p>
        </w:tc>
      </w:tr>
      <w:tr w:rsidR="00404AA8" w:rsidRPr="007B2AD2" w14:paraId="77DC12D6" w14:textId="77777777" w:rsidTr="00312278">
        <w:trPr>
          <w:trHeight w:val="7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C0ABA" w14:textId="3F7AB67B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442D5" w14:textId="6FEBADE2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4C73C" w14:textId="4EE986F8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C2B2E" w14:textId="6B80FFFD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14A24" w14:textId="26CB9788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63D65" w14:textId="301167E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DF7E7" w14:textId="286E71D3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9F7254" w14:textId="191D3E83" w:rsidR="007B2AD2" w:rsidRPr="00BE0712" w:rsidRDefault="00950F2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Not shown: </w:t>
      </w:r>
      <w:del w:id="71" w:author="William Dow" w:date="2025-03-26T22:58:00Z" w16du:dateUtc="2025-03-27T05:58:00Z">
        <w:r w:rsidR="00DD2D83" w:rsidRPr="00BE0712" w:rsidDel="005107E5">
          <w:rPr>
            <w:sz w:val="18"/>
            <w:szCs w:val="18"/>
          </w:rPr>
          <w:delText xml:space="preserve"> </w:delText>
        </w:r>
      </w:del>
      <w:r w:rsidR="00DD2D83" w:rsidRPr="00BE0712">
        <w:rPr>
          <w:sz w:val="18"/>
          <w:szCs w:val="18"/>
        </w:rPr>
        <w:t>non-Latin American countries and those with &lt;1</w:t>
      </w:r>
      <w:r w:rsidRPr="00BE0712">
        <w:rPr>
          <w:sz w:val="18"/>
          <w:szCs w:val="18"/>
        </w:rPr>
        <w:t>,</w:t>
      </w:r>
      <w:r w:rsidR="00DD2D83" w:rsidRPr="00BE0712">
        <w:rPr>
          <w:sz w:val="18"/>
          <w:szCs w:val="18"/>
        </w:rPr>
        <w:t>500 Hispanic immigrants to US.</w:t>
      </w:r>
    </w:p>
    <w:p w14:paraId="3EE2121E" w14:textId="53502B09" w:rsidR="00DD2D83" w:rsidRPr="00BE0712" w:rsidRDefault="00DD2D83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Number of Hispanic immigrants living in the US in 2020 was tabulated using self-reported birth country and ethnicity in the combined 2016-2020 American Community Survey samples.</w:t>
      </w:r>
    </w:p>
    <w:p w14:paraId="22E45C13" w14:textId="3C452DC5" w:rsidR="00DD2D83" w:rsidRPr="00BE0712" w:rsidRDefault="009971F5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Source: World Development </w:t>
      </w:r>
      <w:proofErr w:type="spellStart"/>
      <w:r w:rsidRPr="00BE0712">
        <w:rPr>
          <w:sz w:val="18"/>
          <w:szCs w:val="18"/>
        </w:rPr>
        <w:t>DataBank</w:t>
      </w:r>
      <w:proofErr w:type="spellEnd"/>
      <w:r w:rsidRPr="00BE0712">
        <w:rPr>
          <w:sz w:val="18"/>
          <w:szCs w:val="18"/>
        </w:rPr>
        <w:t>; 2019 GDP figures converted using 2025 exchange rates.</w:t>
      </w:r>
    </w:p>
    <w:p w14:paraId="519ADC10" w14:textId="2598BF12" w:rsidR="00505B9B" w:rsidRPr="00BE0712" w:rsidRDefault="005C089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Source: World Health Organ</w:t>
      </w:r>
      <w:r w:rsidR="00950F2B" w:rsidRPr="00BE0712">
        <w:rPr>
          <w:sz w:val="18"/>
          <w:szCs w:val="18"/>
        </w:rPr>
        <w:t>i</w:t>
      </w:r>
      <w:r w:rsidRPr="00BE0712">
        <w:rPr>
          <w:sz w:val="18"/>
          <w:szCs w:val="18"/>
        </w:rPr>
        <w:t>zation’s Global Health Observatory.</w:t>
      </w:r>
    </w:p>
    <w:p w14:paraId="3CDB5F13" w14:textId="67A4F1D8" w:rsidR="005C089B" w:rsidRPr="00BE0712" w:rsidRDefault="005C089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Source</w:t>
      </w:r>
      <w:bookmarkStart w:id="72" w:name="_Hlk193366086"/>
      <w:r w:rsidRPr="00BE0712">
        <w:rPr>
          <w:sz w:val="18"/>
          <w:szCs w:val="18"/>
        </w:rPr>
        <w:t xml:space="preserve">: </w:t>
      </w:r>
      <w:r w:rsidR="00950F2B" w:rsidRPr="00BE0712">
        <w:rPr>
          <w:sz w:val="18"/>
          <w:szCs w:val="18"/>
        </w:rPr>
        <w:t>United Nations</w:t>
      </w:r>
      <w:ins w:id="73" w:author="William Dow" w:date="2025-03-26T23:44:00Z" w16du:dateUtc="2025-03-27T06:44:00Z">
        <w:r w:rsidR="0082176D">
          <w:rPr>
            <w:sz w:val="18"/>
            <w:szCs w:val="18"/>
          </w:rPr>
          <w:t xml:space="preserve"> Population Division’s World Population Prospects: The 2024 Revision. </w:t>
        </w:r>
      </w:ins>
      <w:del w:id="74" w:author="William Dow" w:date="2025-03-26T23:44:00Z" w16du:dateUtc="2025-03-27T06:44:00Z">
        <w:r w:rsidR="00950F2B" w:rsidRPr="00BE0712" w:rsidDel="0082176D">
          <w:rPr>
            <w:sz w:val="18"/>
            <w:szCs w:val="18"/>
          </w:rPr>
          <w:delText xml:space="preserve"> Inter-agency Group for Child Mortality Estimation (2023).</w:delText>
        </w:r>
      </w:del>
      <w:bookmarkEnd w:id="72"/>
    </w:p>
    <w:p w14:paraId="18000AB2" w14:textId="77777777" w:rsidR="00404AA8" w:rsidRDefault="00404AA8" w:rsidP="005C089B">
      <w:pPr>
        <w:rPr>
          <w:b/>
          <w:bCs/>
        </w:rPr>
      </w:pPr>
    </w:p>
    <w:p w14:paraId="271264DB" w14:textId="77777777" w:rsidR="00404AA8" w:rsidRDefault="00404AA8" w:rsidP="005C089B">
      <w:pPr>
        <w:rPr>
          <w:b/>
          <w:bCs/>
        </w:rPr>
      </w:pPr>
    </w:p>
    <w:p w14:paraId="1A3538F6" w14:textId="77777777" w:rsidR="00404AA8" w:rsidRDefault="00404AA8" w:rsidP="005C089B">
      <w:pPr>
        <w:rPr>
          <w:b/>
          <w:bCs/>
        </w:rPr>
      </w:pPr>
    </w:p>
    <w:p w14:paraId="7EC36BB9" w14:textId="77777777" w:rsidR="00404AA8" w:rsidRDefault="00404AA8" w:rsidP="005C089B">
      <w:pPr>
        <w:rPr>
          <w:b/>
          <w:bCs/>
        </w:rPr>
      </w:pPr>
    </w:p>
    <w:p w14:paraId="34BFA5E2" w14:textId="77777777" w:rsidR="00404AA8" w:rsidRDefault="00404AA8" w:rsidP="005C089B">
      <w:pPr>
        <w:rPr>
          <w:b/>
          <w:bCs/>
        </w:rPr>
      </w:pPr>
    </w:p>
    <w:p w14:paraId="5CA0DCF2" w14:textId="77777777" w:rsidR="00986998" w:rsidRDefault="00986998">
      <w:pPr>
        <w:rPr>
          <w:ins w:id="75" w:author="William H. DOW" w:date="2025-03-24T22:08:00Z"/>
          <w:b/>
          <w:bCs/>
        </w:rPr>
      </w:pPr>
      <w:ins w:id="76" w:author="William H. DOW" w:date="2025-03-24T22:08:00Z">
        <w:r>
          <w:rPr>
            <w:b/>
            <w:bCs/>
          </w:rPr>
          <w:lastRenderedPageBreak/>
          <w:br w:type="page"/>
        </w:r>
      </w:ins>
    </w:p>
    <w:p w14:paraId="400C2052" w14:textId="5FFF34FE" w:rsidR="00505B9B" w:rsidRPr="00A73BEA" w:rsidRDefault="00505B9B" w:rsidP="005C089B">
      <w:pPr>
        <w:rPr>
          <w:b/>
          <w:bCs/>
        </w:rPr>
      </w:pPr>
      <w:r w:rsidRPr="00A73BEA">
        <w:rPr>
          <w:b/>
          <w:bCs/>
        </w:rPr>
        <w:lastRenderedPageBreak/>
        <w:t>Table 2:</w:t>
      </w:r>
      <w:r w:rsidR="00A73BEA" w:rsidRPr="00A73BEA">
        <w:rPr>
          <w:b/>
          <w:bCs/>
        </w:rPr>
        <w:t xml:space="preserve"> </w:t>
      </w:r>
      <w:r w:rsidR="00065C3D" w:rsidRPr="00065C3D">
        <w:rPr>
          <w:b/>
          <w:bCs/>
        </w:rPr>
        <w:t>Sociodemographic Comparison of Hispanics Ages 60+ in the U.S. by Birth Country (2016-20 ACS)</w:t>
      </w:r>
    </w:p>
    <w:tbl>
      <w:tblPr>
        <w:tblW w:w="12961" w:type="dxa"/>
        <w:jc w:val="center"/>
        <w:tblLook w:val="04A0" w:firstRow="1" w:lastRow="0" w:firstColumn="1" w:lastColumn="0" w:noHBand="0" w:noVBand="1"/>
      </w:tblPr>
      <w:tblGrid>
        <w:gridCol w:w="2384"/>
        <w:gridCol w:w="1088"/>
        <w:gridCol w:w="835"/>
        <w:gridCol w:w="1197"/>
        <w:gridCol w:w="829"/>
        <w:gridCol w:w="972"/>
        <w:gridCol w:w="1153"/>
        <w:gridCol w:w="1094"/>
        <w:gridCol w:w="1059"/>
        <w:gridCol w:w="988"/>
        <w:gridCol w:w="1107"/>
        <w:gridCol w:w="829"/>
      </w:tblGrid>
      <w:tr w:rsidR="00C429AF" w:rsidRPr="00C429AF" w14:paraId="28D7934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95EBD" w14:textId="77777777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05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FDE42" w14:textId="7B79E6D3" w:rsidR="00C429AF" w:rsidRPr="00C429AF" w:rsidRDefault="00382E9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74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2C6F5" w14:textId="548E4FCE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Born</w:t>
            </w:r>
          </w:p>
        </w:tc>
      </w:tr>
      <w:tr w:rsidR="00C429AF" w:rsidRPr="00C429AF" w14:paraId="5E8802EE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17416" w14:textId="77777777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F524D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5137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783C2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67BAD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3594A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543A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01F8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54B31" w14:textId="78306A9C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  <w:del w:id="77" w:author="William Dow" w:date="2025-03-26T22:52:00Z" w16du:dateUtc="2025-03-27T05:52:00Z">
              <w:r w:rsidR="00FC7A0A" w:rsidRPr="00FC7A0A" w:rsidDel="006A7492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:vertAlign w:val="superscript"/>
                  <w14:ligatures w14:val="none"/>
                </w:rPr>
                <w:delText>4</w:delText>
              </w:r>
            </w:del>
          </w:p>
        </w:tc>
        <w:tc>
          <w:tcPr>
            <w:tcW w:w="2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00BF8" w14:textId="339257B8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C429AF" w:rsidRPr="00C429AF" w14:paraId="11DD6F8E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FBCB" w14:textId="2ABB960C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47A1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8BDC2" w14:textId="79782372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4A64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B8DE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311C4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3C16" w14:textId="10F4CB7F" w:rsidR="00C429AF" w:rsidRPr="00C429AF" w:rsidRDefault="00382E9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6CE16" w14:textId="1612F224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27BE" w14:textId="289D10FC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6E94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F357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26B3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C429AF" w:rsidRPr="00C429AF" w14:paraId="2AB6B471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5BD8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75B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C35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E7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45A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109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C4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2CE9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9E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62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74F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EC4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429AF" w:rsidRPr="00C429AF" w14:paraId="45EBFB77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98F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59DE" w14:textId="3CA0F7F6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commentRangeStart w:id="78"/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  <w:commentRangeEnd w:id="78"/>
            <w:r w:rsidR="00986998">
              <w:rPr>
                <w:rStyle w:val="CommentReference"/>
              </w:rPr>
              <w:commentReference w:id="78"/>
            </w:r>
            <w:ins w:id="79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681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C67BD" w14:textId="16447BF3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  <w:ins w:id="80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A3A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86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E28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5BD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184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449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1991" w14:textId="6C8FF97E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81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98C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</w:tr>
      <w:tr w:rsidR="00C429AF" w:rsidRPr="00C429AF" w14:paraId="47E93C52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DBE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CDF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342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8C1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73B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2F6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AA87" w14:textId="4DA5D69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82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D469" w14:textId="382A905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83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920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77E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A75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E8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C429AF" w:rsidRPr="00C429AF" w14:paraId="0E2F35B0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DF38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587D" w14:textId="7C743DB0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84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718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11C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A8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12D4" w14:textId="7D188E0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85" w:author="Chris Soria" w:date="2025-03-25T10:10:00Z" w16du:dateUtc="2025-03-25T17:10:00Z">
              <w:r w:rsidR="00A8232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196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05D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1A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96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78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C51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C429AF" w:rsidRPr="00C429AF" w14:paraId="212D0880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601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AF8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D93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7F7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68D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03C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08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89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C33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20E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A35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6E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429AF" w:rsidRPr="00C429AF" w14:paraId="1C57CCF8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EC24" w14:textId="1C46A3D1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Education </w:t>
            </w:r>
            <w:proofErr w:type="spellStart"/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Completed</w:t>
            </w:r>
            <w:ins w:id="86" w:author="William Dow" w:date="2025-03-26T22:51:00Z" w16du:dateUtc="2025-03-27T05:51:00Z">
              <w:r w:rsidR="006A7492" w:rsidRPr="006A7492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:vertAlign w:val="superscript"/>
                  <w14:ligatures w14:val="none"/>
                  <w:rPrChange w:id="87" w:author="William Dow" w:date="2025-03-26T22:51:00Z" w16du:dateUtc="2025-03-27T05:51:00Z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rPrChange>
                </w:rPr>
                <w:t>d</w:t>
              </w:r>
            </w:ins>
            <w:proofErr w:type="spellEnd"/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12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524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5A05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49E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2C24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4482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0A7D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406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142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A4C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889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49A8E94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FDD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005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DE5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E6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2AD1" w14:textId="3169395D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88" w:author="Chris Soria" w:date="2025-03-25T09:26:00Z" w16du:dateUtc="2025-03-25T16:26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7A8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73E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C12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C2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CC7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F1A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7A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429AF" w:rsidRPr="00C429AF" w14:paraId="00E06F2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1685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ED9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BA4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1CB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56E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4B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D24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1D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EEA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FD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4B2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C9B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C429AF" w:rsidRPr="00C429AF" w14:paraId="1F514A94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82BD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566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157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651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29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8B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601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A6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B31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95A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FE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49C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C429AF" w:rsidRPr="00C429AF" w14:paraId="7B278464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E4F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78F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C15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7721" w14:textId="7F6104B6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89" w:author="Chris Soria" w:date="2025-03-25T09:26:00Z" w16du:dateUtc="2025-03-25T16:26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1A3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3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8F0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224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125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A80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5AF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1B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C429AF" w:rsidRPr="00C429AF" w14:paraId="5497973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E19F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5C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7F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D5E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FB4D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808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A6CA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74DE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28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94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DA65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38D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3F90369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9291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03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1C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FA0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A8D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2DF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A80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06B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737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7AC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7A1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9A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</w:tr>
      <w:tr w:rsidR="00C429AF" w:rsidRPr="00C429AF" w14:paraId="0F95678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5B88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42F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51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3C0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63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2B3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63E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7D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A1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921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6C8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27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C429AF" w:rsidRPr="00C429AF" w14:paraId="73422F7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5700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7F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5B7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A10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627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F9D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F821" w14:textId="63356C7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90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FA1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C74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CBD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5AF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775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C429AF" w:rsidRPr="00C429AF" w14:paraId="34889F53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5D2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E7F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86B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AC6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3B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D4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4E8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21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76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EFF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0FF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DE1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</w:tr>
      <w:tr w:rsidR="00C429AF" w:rsidRPr="00C429AF" w14:paraId="526E3EE6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08F1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04E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F03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01B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8E1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B0F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DECE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4DF7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E15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5E1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FC3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99B9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331178BA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E9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02F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F1A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6C0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8E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ABF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FC2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259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8EA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BDF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96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CA3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182CA278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46FF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6CC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7E83" w14:textId="6CFB114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91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4E7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142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1B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F61B" w14:textId="5961F91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92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D93" w14:textId="716DB39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93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337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B72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BD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98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7B8F2846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8E52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80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6A5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E72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583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5E1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95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428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FE9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DBB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EF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952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0D0BE275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23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796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589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2E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585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111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736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C8B4" w14:textId="470B377B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94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61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051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EB4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B53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423F8343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6B30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CB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6D0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AE4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930B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D8E7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C97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D93B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A81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62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348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5D66A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400F90BA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8A9E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8A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6F7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1D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38F2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073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5FC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77B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39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14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C6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0B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2B049947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11B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E47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F2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39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9E6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C9D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94A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547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EB0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EDB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69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6CB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5734429F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13F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60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3A1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CC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D79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E1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FCD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DB4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54A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FE6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D74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0C5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2F034562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AC0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4B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36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FA20" w14:textId="60710B5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95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6EE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30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0C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D1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CFC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32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0D7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A01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1C8E27B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8ED4" w14:textId="5CA55EDE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del w:id="96" w:author="William Dow" w:date="2025-03-26T11:10:00Z" w16du:dateUtc="2025-03-26T18:10:00Z">
              <w:r w:rsidRPr="00C429AF" w:rsidDel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cculturation</w:delText>
              </w:r>
            </w:del>
            <w:ins w:id="97" w:author="William Dow" w:date="2025-03-26T11:10:00Z" w16du:dateUtc="2025-03-26T18:10:00Z">
              <w:r w:rsidR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ssimilation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6C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1F8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F86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75C2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691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955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049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1AE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E80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46C2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CCB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70E322D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F19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4B0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3513" w14:textId="76BB055A" w:rsidR="00C429AF" w:rsidRPr="00C429AF" w:rsidRDefault="005F512E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  <w:ins w:id="98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DD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F83C" w14:textId="3B43CD8B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  <w:ins w:id="99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EFA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11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0AD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1C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87C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82E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DF2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621E32FF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E1CE" w14:textId="3E7768D8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892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9D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364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24B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B7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E5E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91E2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417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71D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051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6E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3F1A6F75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553A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5DD3" w14:textId="272CB796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33A2" w14:textId="798BCCE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885F" w14:textId="0341DCB2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7908" w14:textId="10BC537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FD8D" w14:textId="23DB861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D54E" w14:textId="37B3896E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C4F6" w14:textId="7DAC0478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F0FB" w14:textId="4B3462A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77F8" w14:textId="33BAAD6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3411" w14:textId="3983F71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5B40" w14:textId="16AB6EA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</w:tr>
      <w:tr w:rsidR="00C429AF" w:rsidRPr="00C429AF" w14:paraId="1E585C6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A0BC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4634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271D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3E6E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D2F5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E869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AABB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B6AD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F685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6E8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5CE9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2D2F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D732F90" w14:textId="2ADBA692" w:rsidR="00505B9B" w:rsidRPr="00BE0712" w:rsidRDefault="00035801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39E3C959" w14:textId="45D64F28" w:rsidR="00CB3696" w:rsidRPr="00BE0712" w:rsidRDefault="00035801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4FD97830" w14:textId="39DA215C" w:rsidR="00CB3696" w:rsidRDefault="00382E9D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5B8DB57D" w14:textId="6865D789" w:rsidR="0078746F" w:rsidRPr="006A4474" w:rsidRDefault="00160D01" w:rsidP="006A4474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Those with missing</w:t>
      </w:r>
      <w:ins w:id="100" w:author="William Dow" w:date="2025-03-26T22:52:00Z" w16du:dateUtc="2025-03-27T05:52:00Z">
        <w:r w:rsidR="00782093">
          <w:rPr>
            <w:sz w:val="18"/>
            <w:szCs w:val="18"/>
          </w:rPr>
          <w:t xml:space="preserve"> education</w:t>
        </w:r>
      </w:ins>
      <w:r>
        <w:rPr>
          <w:sz w:val="18"/>
          <w:szCs w:val="18"/>
        </w:rPr>
        <w:t xml:space="preserve"> information are retained in the denominator</w:t>
      </w:r>
      <w:ins w:id="101" w:author="William Dow" w:date="2025-03-26T22:52:00Z" w16du:dateUtc="2025-03-27T05:52:00Z">
        <w:r w:rsidR="00782093">
          <w:rPr>
            <w:sz w:val="18"/>
            <w:szCs w:val="18"/>
          </w:rPr>
          <w:t xml:space="preserve"> but not shown</w:t>
        </w:r>
      </w:ins>
      <w:r>
        <w:rPr>
          <w:sz w:val="18"/>
          <w:szCs w:val="18"/>
        </w:rPr>
        <w:t>, thus</w:t>
      </w:r>
      <w:del w:id="102" w:author="William Dow" w:date="2025-03-26T22:52:00Z" w16du:dateUtc="2025-03-27T05:52:00Z">
        <w:r w:rsidDel="00782093">
          <w:rPr>
            <w:sz w:val="18"/>
            <w:szCs w:val="18"/>
          </w:rPr>
          <w:delText>; not all</w:delText>
        </w:r>
      </w:del>
      <w:r>
        <w:rPr>
          <w:sz w:val="18"/>
          <w:szCs w:val="18"/>
        </w:rPr>
        <w:t xml:space="preserve"> </w:t>
      </w:r>
      <w:ins w:id="103" w:author="William Dow" w:date="2025-03-26T22:52:00Z" w16du:dateUtc="2025-03-27T05:52:00Z">
        <w:r w:rsidR="00782093">
          <w:rPr>
            <w:sz w:val="18"/>
            <w:szCs w:val="18"/>
          </w:rPr>
          <w:t xml:space="preserve">education </w:t>
        </w:r>
      </w:ins>
      <w:r>
        <w:rPr>
          <w:sz w:val="18"/>
          <w:szCs w:val="18"/>
        </w:rPr>
        <w:t>categor</w:t>
      </w:r>
      <w:ins w:id="104" w:author="William Dow" w:date="2025-03-26T22:52:00Z" w16du:dateUtc="2025-03-27T05:52:00Z">
        <w:r w:rsidR="00782093">
          <w:rPr>
            <w:sz w:val="18"/>
            <w:szCs w:val="18"/>
          </w:rPr>
          <w:t xml:space="preserve">ies </w:t>
        </w:r>
      </w:ins>
      <w:ins w:id="105" w:author="William Dow" w:date="2025-03-26T22:53:00Z" w16du:dateUtc="2025-03-27T05:53:00Z">
        <w:r w:rsidR="00782093">
          <w:rPr>
            <w:sz w:val="18"/>
            <w:szCs w:val="18"/>
          </w:rPr>
          <w:t>may not sum to one.</w:t>
        </w:r>
      </w:ins>
      <w:del w:id="106" w:author="William Dow" w:date="2025-03-26T22:52:00Z" w16du:dateUtc="2025-03-27T05:52:00Z">
        <w:r w:rsidDel="00782093">
          <w:rPr>
            <w:sz w:val="18"/>
            <w:szCs w:val="18"/>
          </w:rPr>
          <w:delText>y</w:delText>
        </w:r>
      </w:del>
      <w:del w:id="107" w:author="William Dow" w:date="2025-03-26T22:53:00Z" w16du:dateUtc="2025-03-27T05:53:00Z">
        <w:r w:rsidDel="00782093">
          <w:rPr>
            <w:sz w:val="18"/>
            <w:szCs w:val="18"/>
          </w:rPr>
          <w:delText xml:space="preserve"> totals sum up to 1.</w:delText>
        </w:r>
      </w:del>
      <w:r>
        <w:rPr>
          <w:sz w:val="18"/>
          <w:szCs w:val="18"/>
        </w:rPr>
        <w:t xml:space="preserve"> </w:t>
      </w:r>
    </w:p>
    <w:p w14:paraId="32072629" w14:textId="0DD970D6" w:rsidR="00B3629B" w:rsidRDefault="00B3629B" w:rsidP="00955D58">
      <w:pPr>
        <w:jc w:val="center"/>
        <w:rPr>
          <w:b/>
          <w:bCs/>
        </w:rPr>
      </w:pPr>
      <w:r w:rsidRPr="00A73BEA">
        <w:rPr>
          <w:b/>
          <w:bCs/>
        </w:rPr>
        <w:lastRenderedPageBreak/>
        <w:t>Table 3:</w:t>
      </w:r>
      <w:r w:rsidR="00A73BEA" w:rsidRPr="00A73BEA">
        <w:rPr>
          <w:b/>
          <w:bCs/>
        </w:rPr>
        <w:t xml:space="preserve"> </w:t>
      </w:r>
      <w:r w:rsidR="00955D58" w:rsidRPr="00955D58">
        <w:rPr>
          <w:b/>
          <w:bCs/>
        </w:rPr>
        <w:t>Sociodemographic Comparison of Hispanics Ages 60+ by Birth Country: Non-Migrants versus US Immigrants (~</w:t>
      </w:r>
      <w:proofErr w:type="gramStart"/>
      <w:r w:rsidR="00955D58" w:rsidRPr="00955D58">
        <w:rPr>
          <w:b/>
          <w:bCs/>
        </w:rPr>
        <w:t>2010)</w:t>
      </w:r>
      <w:proofErr w:type="spellStart"/>
      <w:r w:rsidR="0078746F">
        <w:rPr>
          <w:b/>
          <w:bCs/>
          <w:vertAlign w:val="superscript"/>
        </w:rPr>
        <w:t>b</w:t>
      </w:r>
      <w:proofErr w:type="gramEnd"/>
      <w:r w:rsidR="00FC7A0A">
        <w:rPr>
          <w:b/>
          <w:bCs/>
          <w:vertAlign w:val="superscript"/>
        </w:rPr>
        <w:t>,</w:t>
      </w:r>
      <w:r w:rsidR="0078746F">
        <w:rPr>
          <w:b/>
          <w:bCs/>
          <w:vertAlign w:val="superscript"/>
        </w:rPr>
        <w:t>c</w:t>
      </w:r>
      <w:proofErr w:type="spellEnd"/>
    </w:p>
    <w:tbl>
      <w:tblPr>
        <w:tblW w:w="12620" w:type="dxa"/>
        <w:jc w:val="center"/>
        <w:tblLook w:val="04A0" w:firstRow="1" w:lastRow="0" w:firstColumn="1" w:lastColumn="0" w:noHBand="0" w:noVBand="1"/>
      </w:tblPr>
      <w:tblGrid>
        <w:gridCol w:w="900"/>
        <w:gridCol w:w="2280"/>
        <w:gridCol w:w="1180"/>
        <w:gridCol w:w="1180"/>
        <w:gridCol w:w="1180"/>
        <w:gridCol w:w="1180"/>
        <w:gridCol w:w="1180"/>
        <w:gridCol w:w="1180"/>
        <w:gridCol w:w="1180"/>
        <w:gridCol w:w="1180"/>
      </w:tblGrid>
      <w:tr w:rsidR="00D928B0" w:rsidRPr="00D928B0" w14:paraId="7FACBDF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55E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D60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E2EA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2331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620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15FA" w14:textId="77777777" w:rsidR="00D928B0" w:rsidRPr="00F963B3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963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</w:t>
            </w:r>
          </w:p>
        </w:tc>
      </w:tr>
      <w:tr w:rsidR="00D928B0" w:rsidRPr="00D928B0" w14:paraId="0A9F0ED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04B4E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5A702" w14:textId="69CA6E2C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F4CFFE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Mexico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DC1C0F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2D7505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PR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EF072D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F31254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DR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12F734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A28C29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Cuba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E7EDEB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</w:tr>
      <w:tr w:rsidR="00D928B0" w:rsidRPr="00D928B0" w14:paraId="389177AC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FA7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52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4A6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6D1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57A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454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6C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8BD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AB8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B196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DEFC384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D375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FE6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9987" w14:textId="43CEFC3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6EE" w14:textId="11C155B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6CB8" w14:textId="61C0525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108" w:author="Chris Soria" w:date="2025-03-25T09:24:00Z" w16du:dateUtc="2025-03-25T16:24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9AAC" w14:textId="31D1A8F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8B6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D7BA" w14:textId="44FB631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91A" w14:textId="3E4E9BD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109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1C92" w14:textId="666921A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6D46C6" w:rsidRPr="00D928B0" w14:paraId="48C9E73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547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B42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A64A" w14:textId="4CA3563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3D39" w14:textId="1B2148D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937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1B51" w14:textId="4AE2895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B92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1F5B" w14:textId="19DA3B7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10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A82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7538" w14:textId="22BE594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</w:tr>
      <w:tr w:rsidR="006D46C6" w:rsidRPr="00D928B0" w14:paraId="3055BD8E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AC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D4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65AF" w14:textId="28069DC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DC50" w14:textId="6D89597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DEE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F94B" w14:textId="12C5EF3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B23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7D7" w14:textId="6B642D9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27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9F3D" w14:textId="19F3464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6D46C6" w:rsidRPr="00D928B0" w14:paraId="7F529BC1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B49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0EE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9746" w14:textId="4C412BC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CBA" w14:textId="4691B8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9C4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5A24" w14:textId="2BA959F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EFF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DAB9" w14:textId="21EB10F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D3C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758E" w14:textId="4EC48A0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6D46C6" w:rsidRPr="00D928B0" w14:paraId="16F1DB59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2CC8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BD4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D8E" w14:textId="7B38E2F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EB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6D71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7E83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819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BF1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F28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54CB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D35403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9283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99B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9B95" w14:textId="5853B08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9E9C" w14:textId="6A4A604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ADB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7C81" w14:textId="429BBA5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177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D9D9" w14:textId="61D4609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1F9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C1D0" w14:textId="56A0EB8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6D46C6" w:rsidRPr="00D928B0" w14:paraId="04D9468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A7B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1B1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7A34" w14:textId="6F43F08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FADA" w14:textId="02DC000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4E7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14AF" w14:textId="408FDCC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606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3FA9" w14:textId="1924D8F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13F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5900" w14:textId="7C7164F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6D46C6" w:rsidRPr="00D928B0" w14:paraId="1B687DAF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16E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42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1DDF" w14:textId="1775A7E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E5D5" w14:textId="0E0441A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111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CC7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7C0D" w14:textId="4F4DD73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D1B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9C1" w14:textId="7474EFC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41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3F5" w14:textId="625B225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6D46C6" w:rsidRPr="00D928B0" w14:paraId="03DD96A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69D6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E04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E937" w14:textId="38E1F9D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763" w14:textId="7E826F0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3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A57" w14:textId="1765EC9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284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932B" w14:textId="7853E72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D53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EE9C" w14:textId="1F84F2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6D46C6" w:rsidRPr="00D928B0" w14:paraId="7B8C5A2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BB6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629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6E75" w14:textId="5039F77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676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BFA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05FE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AE1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EFB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E6AB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07E3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5694B9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0121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433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F12A" w14:textId="093D0E4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B8D7" w14:textId="4936EF3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  <w:ins w:id="112" w:author="Chris Soria" w:date="2025-03-25T10:11:00Z" w16du:dateUtc="2025-03-25T17:11:00Z">
              <w:r w:rsidR="00A8232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EF1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1AA" w14:textId="3E45FB3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705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7B51" w14:textId="026EB9A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B7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4A97" w14:textId="1709C1D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</w:tr>
      <w:tr w:rsidR="006D46C6" w:rsidRPr="00D928B0" w14:paraId="34DABA1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87D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6F8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ACD9" w14:textId="1E7CC8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C9E4" w14:textId="61A5095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E71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26A" w14:textId="152E29D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B39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7656" w14:textId="64DB268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951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50A5" w14:textId="6583552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6D46C6" w:rsidRPr="00D928B0" w14:paraId="608EBCB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B1CB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889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075E" w14:textId="4EAF6E1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5F31" w14:textId="1F7FF76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9D9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7116" w14:textId="1A12268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0F5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645A" w14:textId="05E0908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113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A6F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21A6" w14:textId="2E5B5C5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6D46C6" w:rsidRPr="00D928B0" w14:paraId="353A152F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8E9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25B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038" w14:textId="3DECD3C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86A" w14:textId="311C1E7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DCB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C933" w14:textId="40E1ECD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5AE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44A9" w14:textId="1D64D19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BAB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0EF2" w14:textId="751ED0E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6D46C6" w:rsidRPr="00D928B0" w14:paraId="4091F7C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798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E905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3A4" w14:textId="4CB3145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621,535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F7B6" w14:textId="1C393FF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F8DB" w14:textId="602B77D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A713" w14:textId="03E78FE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29C" w14:textId="37218D2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EB4B" w14:textId="382F140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4FF3" w14:textId="1D301B4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DD7E" w14:textId="6887B0E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6,260</w:t>
            </w:r>
          </w:p>
        </w:tc>
      </w:tr>
      <w:tr w:rsidR="006D46C6" w:rsidRPr="00D928B0" w14:paraId="3A51720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42D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59D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67FF" w14:textId="5A5B1FC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61C7" w14:textId="7E0A8F9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D55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B12A" w14:textId="1AD1201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7F7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BABD" w14:textId="74B9FAC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B05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BE9C" w14:textId="67CEE21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D46C6" w:rsidRPr="00D928B0" w14:paraId="3628E60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BDC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547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EC30" w14:textId="0B84DFB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C58E" w14:textId="5A55B8E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A37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EB23" w14:textId="3239362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114" w:author="Chris Soria" w:date="2025-03-25T09:27:00Z" w16du:dateUtc="2025-03-25T16:27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635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372D" w14:textId="1303216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115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92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EAA1" w14:textId="6070871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</w:tr>
      <w:tr w:rsidR="006D46C6" w:rsidRPr="00D928B0" w14:paraId="19EDDF1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5AB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B6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6CD0" w14:textId="55A1AD3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6751" w14:textId="6E32E04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5C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1E4C" w14:textId="25C4AAF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B1B" w14:textId="52CB483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116" w:author="Chris Soria" w:date="2025-03-25T09:24:00Z" w16du:dateUtc="2025-03-25T16:24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5B4" w14:textId="6794ECD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B6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C5D" w14:textId="6024AC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</w:tr>
      <w:tr w:rsidR="006D46C6" w:rsidRPr="00D928B0" w14:paraId="2EE19C5B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B0E6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A3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068E" w14:textId="591E8C1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5FFC" w14:textId="14791AC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1DB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CC4B" w14:textId="420B3A1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17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2D8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E3D" w14:textId="24A784D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4B3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3C07" w14:textId="723E9CB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6D46C6" w:rsidRPr="00D928B0" w14:paraId="5F80B59B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114C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59F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BE6" w14:textId="79A538F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0839" w14:textId="475DE74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3B3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6669" w14:textId="27EEBAC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762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9B5E" w14:textId="3ADA98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34A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936E" w14:textId="6578BDA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6D46C6" w:rsidRPr="00D928B0" w14:paraId="5F094F48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E28F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6D5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0023" w14:textId="5286F76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29A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33C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F96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149A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CC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8F3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D147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249F516E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69BB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E5F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86C2" w14:textId="3E2FF52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046" w14:textId="3C0CB15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B86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161F" w14:textId="47E96F7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8C0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2663" w14:textId="0253575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488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576" w14:textId="0FE1B77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6D46C6" w:rsidRPr="00D928B0" w14:paraId="32B47CF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C055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286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3271" w14:textId="1856D4D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DAEA" w14:textId="4C09AF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0F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38E1" w14:textId="514DF6A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D92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37C3" w14:textId="596A726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18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185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CB84" w14:textId="36DF40C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6D46C6" w:rsidRPr="00D928B0" w14:paraId="7E267E4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ECD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D20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EDB2" w14:textId="7E87263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A472" w14:textId="104C29F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0F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52F2" w14:textId="6E0386B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CE9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43D" w14:textId="19FE6A1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052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463E" w14:textId="1C8ED14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6D46C6" w:rsidRPr="00D928B0" w14:paraId="449290D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6E1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463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C912" w14:textId="05E7460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C0BB" w14:textId="25667F5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64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99CE" w14:textId="1C3DC3A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448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074B" w14:textId="2D3162C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19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CC0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AF51" w14:textId="4D34650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6D46C6" w:rsidRPr="00D928B0" w14:paraId="6E8F03B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515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556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AE8C" w14:textId="1477000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2D2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8B3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601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665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0D9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89AE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CAC7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56E10F7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1FF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40D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6607" w14:textId="024CCB5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DFED" w14:textId="22F339A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6895" w14:textId="0018756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  <w:ins w:id="120" w:author="Chris Soria" w:date="2025-03-25T09:24:00Z" w16du:dateUtc="2025-03-25T16:24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BAB" w14:textId="4519D3E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0A2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94F8" w14:textId="25DD6FB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24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9BA6" w14:textId="61F0A3F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  <w:ins w:id="121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</w:tr>
      <w:tr w:rsidR="006D46C6" w:rsidRPr="00D928B0" w14:paraId="4A2B1AB8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74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CAB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25B" w14:textId="2F8A031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53E6" w14:textId="086CFF8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8C6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09D6" w14:textId="5D4F9F1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160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0396" w14:textId="7949D7D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459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AEBB" w14:textId="0CC1036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6D46C6" w:rsidRPr="00D928B0" w14:paraId="152E54A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D610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201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05EE" w14:textId="3D00FFF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25A5" w14:textId="5A2FCA1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0EE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4CDF" w14:textId="740D7A9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22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CD25" w14:textId="64132C9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123" w:author="Chris Soria" w:date="2025-03-25T09:24:00Z" w16du:dateUtc="2025-03-25T16:24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EE2" w14:textId="47EF6E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0C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A89" w14:textId="4E3072F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6D46C6" w:rsidRPr="00D928B0" w14:paraId="1D9B6FE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7A6F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B4E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3E83" w14:textId="539B372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08C6" w14:textId="2277D05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5DF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6B87" w14:textId="66F3986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E69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2DA9" w14:textId="5C10384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ACA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1B20" w14:textId="76898D9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6D46C6" w:rsidRPr="00D928B0" w14:paraId="5D426D3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72C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DF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5D8F" w14:textId="4BD1503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568,861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F358" w14:textId="5B58C9B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39E2" w14:textId="6F75EE7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989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4E71" w14:textId="6588425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3FDC" w14:textId="37E4EF4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426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A999" w14:textId="4AA85E1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21C8" w14:textId="64BCA3B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337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F45" w14:textId="1FE32824" w:rsidR="006D46C6" w:rsidRPr="00D928B0" w:rsidRDefault="006D46C6" w:rsidP="006D46C6">
            <w:pPr>
              <w:ind w:left="4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4,833</w:t>
            </w:r>
          </w:p>
        </w:tc>
      </w:tr>
    </w:tbl>
    <w:p w14:paraId="2E0B5EF7" w14:textId="7DC8C4DF" w:rsidR="004B2B4F" w:rsidRPr="00BE0712" w:rsidRDefault="004B2B4F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05D1D55B" w14:textId="55A4CC0B" w:rsidR="00C429AF" w:rsidRDefault="00590A1A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928B0">
        <w:rPr>
          <w:sz w:val="18"/>
          <w:szCs w:val="18"/>
        </w:rPr>
        <w:t xml:space="preserve">US data is from the </w:t>
      </w:r>
      <w:r w:rsidR="006D46C6">
        <w:rPr>
          <w:sz w:val="18"/>
          <w:szCs w:val="18"/>
        </w:rPr>
        <w:t>2008-10 American Community Survey</w:t>
      </w:r>
      <w:r w:rsidRPr="00D928B0">
        <w:rPr>
          <w:sz w:val="18"/>
          <w:szCs w:val="18"/>
        </w:rPr>
        <w:t xml:space="preserve">. </w:t>
      </w:r>
    </w:p>
    <w:p w14:paraId="455B7A36" w14:textId="2635AA3E" w:rsidR="004B2B4F" w:rsidRPr="004B2B4F" w:rsidRDefault="004B2B4F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4B2B4F">
        <w:rPr>
          <w:sz w:val="18"/>
          <w:szCs w:val="18"/>
        </w:rPr>
        <w:t>All international Census data is from 2010, except for Cuba which is from 2012.</w:t>
      </w:r>
    </w:p>
    <w:p w14:paraId="7A12639C" w14:textId="77777777" w:rsidR="00590A1A" w:rsidRDefault="00590A1A"/>
    <w:p w14:paraId="1AB452D1" w14:textId="15F1832D" w:rsidR="00E9616D" w:rsidRPr="00394A7E" w:rsidRDefault="00276864" w:rsidP="00752BC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795D06" w:rsidRPr="00394A7E">
        <w:rPr>
          <w:b/>
          <w:bCs/>
        </w:rPr>
        <w:t xml:space="preserve">Table </w:t>
      </w:r>
      <w:r>
        <w:rPr>
          <w:b/>
          <w:bCs/>
        </w:rPr>
        <w:t>1</w:t>
      </w:r>
      <w:r w:rsidR="00795D06" w:rsidRPr="00394A7E">
        <w:rPr>
          <w:b/>
          <w:bCs/>
        </w:rPr>
        <w:t xml:space="preserve">: </w:t>
      </w:r>
      <w:bookmarkStart w:id="124" w:name="_Hlk193366266"/>
      <w:r w:rsidR="00752BC0" w:rsidRPr="00065C3D">
        <w:rPr>
          <w:b/>
          <w:bCs/>
        </w:rPr>
        <w:t>Sociodemographic Comparison of Hispanics Ages 60+ in the U.S. by Birth Country (2016-20 ACS)</w:t>
      </w:r>
      <w:r w:rsidR="00394A7E" w:rsidRPr="00394A7E">
        <w:rPr>
          <w:b/>
          <w:bCs/>
        </w:rPr>
        <w:t>: Females</w:t>
      </w:r>
      <w:bookmarkEnd w:id="124"/>
    </w:p>
    <w:tbl>
      <w:tblPr>
        <w:tblW w:w="13905" w:type="dxa"/>
        <w:jc w:val="center"/>
        <w:tblLook w:val="04A0" w:firstRow="1" w:lastRow="0" w:firstColumn="1" w:lastColumn="0" w:noHBand="0" w:noVBand="1"/>
      </w:tblPr>
      <w:tblGrid>
        <w:gridCol w:w="2291"/>
        <w:gridCol w:w="1607"/>
        <w:gridCol w:w="808"/>
        <w:gridCol w:w="1155"/>
        <w:gridCol w:w="802"/>
        <w:gridCol w:w="939"/>
        <w:gridCol w:w="1124"/>
        <w:gridCol w:w="1354"/>
        <w:gridCol w:w="1495"/>
        <w:gridCol w:w="955"/>
        <w:gridCol w:w="1068"/>
        <w:gridCol w:w="802"/>
      </w:tblGrid>
      <w:tr w:rsidR="00FC7A0A" w:rsidRPr="00E9616D" w14:paraId="2E304166" w14:textId="77777777" w:rsidTr="00312278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B67F4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62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0C4F" w14:textId="5C858F6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25551CF" w14:textId="20835F21" w:rsidR="00FC7A0A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FC7A0A" w:rsidRPr="00E9616D" w14:paraId="00D589E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207A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058CA1B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94E22DD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9C1C7A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0FD43E5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227E49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53850B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423DE9E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205B9F" w14:textId="6D420C1E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3F2B34E" w14:textId="79872A8B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FC7A0A" w:rsidRPr="00E9616D" w14:paraId="2FA5145E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36B" w14:textId="19D7D2A3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055BF" w14:textId="54899C43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64ADE" w14:textId="07B874B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commentRangeStart w:id="125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A2EF41" w14:textId="72D4F540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16AD4" w14:textId="7AE09FBA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C152A" w14:textId="7B4A92C2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4D768" w14:textId="45D2F256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  <w:ins w:id="126" w:author="William Dow" w:date="2025-03-26T22:56:00Z" w16du:dateUtc="2025-03-27T05:56:00Z">
              <w:r w:rsidR="00AA3DB0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:vertAlign w:val="superscript"/>
                  <w14:ligatures w14:val="none"/>
                </w:rPr>
                <w:t>c</w:t>
              </w:r>
            </w:ins>
            <w:proofErr w:type="spellEnd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Latin American Countries</w:t>
            </w:r>
            <w:del w:id="127" w:author="William Dow" w:date="2025-03-26T22:56:00Z" w16du:dateUtc="2025-03-27T05:56:00Z">
              <w:r w:rsidR="0078746F" w:rsidDel="00AA3DB0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:vertAlign w:val="superscript"/>
                  <w14:ligatures w14:val="none"/>
                </w:rPr>
                <w:delText>c</w:delText>
              </w:r>
            </w:del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80E1" w14:textId="470DB3FF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  <w:commentRangeEnd w:id="125"/>
            <w:r w:rsidR="004211F2">
              <w:rPr>
                <w:rStyle w:val="CommentReference"/>
              </w:rPr>
              <w:commentReference w:id="125"/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5183F" w14:textId="73BF172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000EE" w14:textId="781F6619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E06E59" w14:textId="038531D4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61589" w14:textId="3A9E728B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FC7A0A" w:rsidRPr="00E9616D" w14:paraId="0C1DFF8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2DB1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CD72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68B4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968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04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E17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9EFA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69E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E7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6FC7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295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71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4866E29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30A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A4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8F1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69E0" w14:textId="7FD1DD8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8307" w14:textId="540EC63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128" w:author="Chris Soria" w:date="2025-03-25T09:27:00Z" w16du:dateUtc="2025-03-25T16:27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766A" w14:textId="0EBECA3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129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964C" w14:textId="1270DF6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E0FD" w14:textId="406F8B1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BA8" w14:textId="6C89C75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30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0.57</w:t>
              </w:r>
            </w:ins>
            <w:del w:id="131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0.59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DC6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B26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87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291B3F" w:rsidRPr="00E9616D" w14:paraId="1D7EEE31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3D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755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687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4E03" w14:textId="312D701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61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A7ED" w14:textId="5A62A47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EFE9" w14:textId="5DF2C6E6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9C0D" w14:textId="0FCC09F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99D4" w14:textId="63953CB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32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0.27</w:t>
              </w:r>
            </w:ins>
            <w:del w:id="133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44A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0D5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7A3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291B3F" w:rsidRPr="00E9616D" w14:paraId="7E4EAFD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845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2D2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6E2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24E" w14:textId="37331F8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8C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7EE7" w14:textId="0191898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1E83" w14:textId="3A885E1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6314" w14:textId="074CB61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C7CA" w14:textId="7D2A733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34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0.13</w:t>
              </w:r>
            </w:ins>
            <w:del w:id="135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0.12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5BD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F73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9DA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291B3F" w:rsidRPr="00E9616D" w14:paraId="2F89ACB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4F4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3A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EA5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A137" w14:textId="3F4CE50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93F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6F62" w14:textId="6632961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E2F6" w14:textId="1D4D160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C178" w14:textId="1787040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0B16" w14:textId="1AA1204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36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0.04</w:t>
              </w:r>
            </w:ins>
            <w:del w:id="137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0.03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137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EF0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C27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291B3F" w:rsidRPr="00E9616D" w14:paraId="2DDB550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5FC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D7E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8D36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37B7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548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7A76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BB9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3D4B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2BDA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409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6DAB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1548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26CBB8A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E0A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0B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D7F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4D8" w14:textId="03FAB10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0710" w14:textId="0077F81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138" w:author="Chris Soria" w:date="2025-03-25T09:27:00Z" w16du:dateUtc="2025-03-25T16:27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634" w14:textId="341ABA5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14DE" w14:textId="56663A5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808A" w14:textId="6050EDE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39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339" w14:textId="56595DF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40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0.07</w:t>
              </w:r>
            </w:ins>
            <w:del w:id="141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0.07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082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885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D50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291B3F" w:rsidRPr="00E9616D" w14:paraId="144A9AC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62A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F91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5E3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5DC4" w14:textId="43664CE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21F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BAA7" w14:textId="4D9852D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BE0" w14:textId="11FF6BB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9DF5" w14:textId="7E373B2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42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83F6" w14:textId="1951C5E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43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0.16</w:t>
              </w:r>
            </w:ins>
            <w:del w:id="144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0.15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6AE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1E5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A1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</w:tr>
      <w:tr w:rsidR="00291B3F" w:rsidRPr="00E9616D" w14:paraId="7CBE0C62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D91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8A3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578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71D8" w14:textId="46A23C2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2DD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1DA" w14:textId="2EA30A5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145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320" w14:textId="5683B84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3EAD" w14:textId="04A5FF6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5AB3" w14:textId="49C98F2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46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0.57</w:t>
              </w:r>
            </w:ins>
            <w:del w:id="147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556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0C9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D0F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</w:tr>
      <w:tr w:rsidR="00291B3F" w:rsidRPr="00E9616D" w14:paraId="0A8048D1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137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E26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85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C533" w14:textId="58EB4B8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3CA" w14:textId="1CA5262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148" w:author="Chris Soria" w:date="2025-03-25T09:27:00Z" w16du:dateUtc="2025-03-25T16:27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8A69" w14:textId="3119083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CBE9" w14:textId="59F3A77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ADD1" w14:textId="2E0BE84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49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4A7" w14:textId="35ED190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50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0.14</w:t>
              </w:r>
            </w:ins>
            <w:del w:id="151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0.16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097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AF9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DE7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291B3F" w:rsidRPr="00E9616D" w14:paraId="11C902E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2083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05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188D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B3BD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1D51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7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23AB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198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784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243E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50F0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EF1D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22C2E0D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29D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ED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FFC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EE6" w14:textId="55BDA1A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EF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C986" w14:textId="5DEACC2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  <w:ins w:id="152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F3D2" w14:textId="097E2B6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8679" w14:textId="5ECFE54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98DD" w14:textId="28AAC28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53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2.36</w:t>
              </w:r>
            </w:ins>
            <w:del w:id="154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2.37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60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FEC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EC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2.26</w:t>
            </w:r>
          </w:p>
        </w:tc>
      </w:tr>
      <w:tr w:rsidR="00291B3F" w:rsidRPr="00E9616D" w14:paraId="3B92C67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E60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BA4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668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CF69" w14:textId="66EF908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9D7" w14:textId="316FCBD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155" w:author="Chris Soria" w:date="2025-03-25T09:28:00Z" w16du:dateUtc="2025-03-25T16:28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001E" w14:textId="13EFB04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7835" w14:textId="654D0D8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6618" w14:textId="692E52A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5C38" w14:textId="10C3AFC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56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0.30</w:t>
              </w:r>
            </w:ins>
            <w:del w:id="157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0.28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9E5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732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840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</w:tr>
      <w:tr w:rsidR="00291B3F" w:rsidRPr="00E9616D" w14:paraId="04158562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3BC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BB4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3E6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EA7D" w14:textId="0F889DD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7FC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8C66" w14:textId="35CD821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165A" w14:textId="5FAD090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2063" w14:textId="015D956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3775" w14:textId="3C315346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58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0.30</w:t>
              </w:r>
            </w:ins>
            <w:del w:id="159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0.28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2D8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D2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FFA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291B3F" w:rsidRPr="00E9616D" w14:paraId="18CDB28D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C0A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1F36" w14:textId="6EEF9C56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160" w:author="Chris Soria" w:date="2025-03-25T09:28:00Z" w16du:dateUtc="2025-03-25T16:28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323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020F" w14:textId="071BA17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B50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43CD" w14:textId="7AACD96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F826" w14:textId="408668A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9A33" w14:textId="743F4D4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92E9" w14:textId="188B4CF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61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0.44</w:t>
              </w:r>
            </w:ins>
            <w:del w:id="162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0.52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BC3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DC4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4AE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291B3F" w:rsidRPr="00E9616D" w14:paraId="2A9A631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7FE6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68A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CCAC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056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39BE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E34C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A1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07C0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27F8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90D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FE4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17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10EA4E1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11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9B9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A07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8A8B" w14:textId="4A0EF93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B3A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5672" w14:textId="5CFE823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325A" w14:textId="39E49A16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5F7D" w14:textId="4F1924D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3279" w14:textId="4B7913F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63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64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33A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9CD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5BD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144B786A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E19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FC6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BFA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821D" w14:textId="3B7BDE1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91B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F038" w14:textId="7ABA5AB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61AB" w14:textId="76B9CC6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C858" w14:textId="0F25712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AF1B" w14:textId="576F9BC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65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66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A88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175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255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745C6E3C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2D1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6FC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BD0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3F16" w14:textId="1A04F9A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50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746D" w14:textId="04B9CED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400" w14:textId="1FDF7F4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167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9C00" w14:textId="190C2EB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8A55" w14:textId="5778EDB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68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69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D30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F1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D0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7E0131B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D95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23C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BFA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E14F" w14:textId="4BE9F32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538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A5AF" w14:textId="2502582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E82A" w14:textId="5B8A60A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46F" w14:textId="43B46A7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9182" w14:textId="27489D2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70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_</w:t>
              </w:r>
            </w:ins>
            <w:del w:id="171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F36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B13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A6A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19C5E7E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2D71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0F4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993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E80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52C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1254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F449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136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CC2E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D6F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3691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00C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02DFE10E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041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17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E54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094D" w14:textId="6920F7B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720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3C6" w14:textId="0AFE1AD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4A30" w14:textId="54487F5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E34F" w14:textId="1D8A13D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3FAB" w14:textId="5295468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72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73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412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AB0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B2A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71C8A52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798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6A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715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D852" w14:textId="30CB8F8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80B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4F96" w14:textId="6CF8CE6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1C89" w14:textId="2BAA129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94F3" w14:textId="249E7D3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1EAB" w14:textId="379F53D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74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75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71A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39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011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05EEF7A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BD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F90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AEA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2098" w14:textId="0C4D1CE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336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85A9" w14:textId="3E54A68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6C8D" w14:textId="2EFCA05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33FE" w14:textId="3402928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57CA" w14:textId="0E7F896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76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77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A2E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F69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34A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3AECA83F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A27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EFD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C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F800" w14:textId="055AD05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CF2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B2A8" w14:textId="0216209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A64E" w14:textId="2D22420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DEEB" w14:textId="21CA37F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C61" w14:textId="56165F7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78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79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BB5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CEB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9DA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696D2C2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428B" w14:textId="075D4B0A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del w:id="180" w:author="William Dow" w:date="2025-03-26T11:10:00Z" w16du:dateUtc="2025-03-26T18:10:00Z">
              <w:r w:rsidRPr="00E9616D" w:rsidDel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cculturation</w:delText>
              </w:r>
            </w:del>
            <w:ins w:id="181" w:author="William Dow" w:date="2025-03-26T11:10:00Z" w16du:dateUtc="2025-03-26T18:10:00Z">
              <w:r w:rsidR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ssimilation</w:t>
              </w:r>
            </w:ins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972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7A87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7D70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F6D9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AF69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1B0B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754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D71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A2CF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ADCC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59B3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2FDD337F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7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46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D130" w14:textId="1BB674D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  <w:ins w:id="182" w:author="Chris Soria" w:date="2025-03-25T10:11:00Z" w16du:dateUtc="2025-03-25T17:11:00Z">
              <w:r w:rsidR="00A8232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F342" w14:textId="209A409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  <w:ins w:id="183" w:author="Chris Soria" w:date="2025-03-25T10:11:00Z" w16du:dateUtc="2025-03-25T17:11:00Z">
              <w:r w:rsidR="00A8232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62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30F2" w14:textId="7FDBBA0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8F66" w14:textId="63820C6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33F1" w14:textId="3C0CC62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000" w14:textId="1C50E6C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84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85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ACD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26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ACA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7B36AB93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508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FAA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B2D0" w14:textId="72E50B3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  <w:ins w:id="186" w:author="Chris Soria" w:date="2025-03-25T10:11:00Z" w16du:dateUtc="2025-03-25T17:11:00Z">
              <w:r w:rsidR="00A8232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7661" w14:textId="3A4B772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568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9FF4" w14:textId="65282B0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2E9A" w14:textId="29C99CE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B76B" w14:textId="619C1B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5CF" w14:textId="41A8875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87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0.99</w:t>
              </w:r>
            </w:ins>
            <w:del w:id="188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0.99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EA0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BA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4F7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3B6618D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1658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160B" w14:textId="2058E9F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8960" w14:textId="0E153B5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F87F" w14:textId="13BF421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5,390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B0F" w14:textId="0F8AE1E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2015" w14:textId="6ADB830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12,092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31A" w14:textId="1918F90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459B" w14:textId="0BF2ADC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197,822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1A36" w14:textId="1354728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89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66,362</w:t>
              </w:r>
            </w:ins>
            <w:del w:id="190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120</w:delText>
              </w:r>
              <w:r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,</w:delText>
              </w:r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724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75C" w14:textId="0DE9ADC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61AB" w14:textId="32B67DD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E7BC" w14:textId="1E060C0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</w:t>
            </w:r>
          </w:p>
        </w:tc>
      </w:tr>
    </w:tbl>
    <w:p w14:paraId="01339097" w14:textId="05F6943B" w:rsidR="000E6234" w:rsidRPr="00BE0712" w:rsidRDefault="000E6234" w:rsidP="00BE0712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323E9A11" w14:textId="4C45BC55" w:rsidR="000E6234" w:rsidRPr="00BE0712" w:rsidRDefault="000E6234" w:rsidP="00BE0712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26A95445" w14:textId="388A8F10" w:rsidR="000E6234" w:rsidRPr="00BE0712" w:rsidDel="00FA14E9" w:rsidRDefault="000E6234" w:rsidP="00BE0712">
      <w:pPr>
        <w:pStyle w:val="ListParagraph"/>
        <w:numPr>
          <w:ilvl w:val="0"/>
          <w:numId w:val="14"/>
        </w:numPr>
        <w:rPr>
          <w:del w:id="191" w:author="Chris Soria" w:date="2025-03-29T23:25:00Z" w16du:dateUtc="2025-03-30T06:25:00Z"/>
          <w:sz w:val="18"/>
          <w:szCs w:val="18"/>
        </w:rPr>
      </w:pPr>
      <w:r w:rsidRPr="00BE0712">
        <w:rPr>
          <w:sz w:val="18"/>
          <w:szCs w:val="18"/>
        </w:rPr>
        <w:t xml:space="preserve">The </w:t>
      </w:r>
      <w:r w:rsidR="00160D01">
        <w:rPr>
          <w:sz w:val="18"/>
          <w:szCs w:val="18"/>
        </w:rPr>
        <w:t>“</w:t>
      </w:r>
      <w:r w:rsidRPr="00BE0712">
        <w:rPr>
          <w:sz w:val="18"/>
          <w:szCs w:val="18"/>
        </w:rPr>
        <w:t>Other Latin American Countries</w:t>
      </w:r>
      <w:r w:rsidR="00160D01">
        <w:rPr>
          <w:sz w:val="18"/>
          <w:szCs w:val="18"/>
        </w:rPr>
        <w:t>”</w:t>
      </w:r>
      <w:r w:rsidRPr="00BE0712">
        <w:rPr>
          <w:sz w:val="18"/>
          <w:szCs w:val="18"/>
        </w:rPr>
        <w:t xml:space="preserve"> category excludes our four countries of interest as well as Central America.</w:t>
      </w:r>
    </w:p>
    <w:p w14:paraId="5CF55718" w14:textId="77777777" w:rsidR="0012738B" w:rsidRPr="00FA14E9" w:rsidRDefault="0012738B">
      <w:pPr>
        <w:pStyle w:val="ListParagraph"/>
        <w:numPr>
          <w:ilvl w:val="0"/>
          <w:numId w:val="14"/>
        </w:numPr>
        <w:rPr>
          <w:b/>
          <w:bCs/>
          <w:rPrChange w:id="192" w:author="Chris Soria" w:date="2025-03-29T23:25:00Z" w16du:dateUtc="2025-03-30T06:25:00Z">
            <w:rPr/>
          </w:rPrChange>
        </w:rPr>
        <w:pPrChange w:id="193" w:author="Chris Soria" w:date="2025-03-29T23:25:00Z" w16du:dateUtc="2025-03-30T06:25:00Z">
          <w:pPr>
            <w:jc w:val="center"/>
          </w:pPr>
        </w:pPrChange>
      </w:pPr>
    </w:p>
    <w:p w14:paraId="249C8764" w14:textId="5DF361A1" w:rsidR="00E9616D" w:rsidRDefault="00276864" w:rsidP="00394A7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E9616D" w:rsidRPr="00394A7E">
        <w:rPr>
          <w:b/>
          <w:bCs/>
        </w:rPr>
        <w:t xml:space="preserve">Table </w:t>
      </w:r>
      <w:r>
        <w:rPr>
          <w:b/>
          <w:bCs/>
        </w:rPr>
        <w:t>2</w:t>
      </w:r>
      <w:r w:rsidR="00E9616D" w:rsidRPr="00394A7E">
        <w:rPr>
          <w:b/>
          <w:bCs/>
        </w:rPr>
        <w:t>:</w:t>
      </w:r>
      <w:r w:rsidR="00394A7E">
        <w:t xml:space="preserve"> </w:t>
      </w:r>
      <w:r w:rsidR="00752BC0" w:rsidRPr="00065C3D">
        <w:rPr>
          <w:b/>
          <w:bCs/>
        </w:rPr>
        <w:t>Sociodemographic Comparison of Hispanics Ages 60+ in the U.S. by Birth Country (2016-20 ACS)</w:t>
      </w:r>
      <w:r w:rsidR="00752BC0" w:rsidRPr="00394A7E">
        <w:rPr>
          <w:b/>
          <w:bCs/>
        </w:rPr>
        <w:t xml:space="preserve">: </w:t>
      </w:r>
      <w:r w:rsidR="00394A7E">
        <w:rPr>
          <w:b/>
          <w:bCs/>
        </w:rPr>
        <w:t>M</w:t>
      </w:r>
      <w:r w:rsidR="00394A7E" w:rsidRPr="00394A7E">
        <w:rPr>
          <w:b/>
          <w:bCs/>
        </w:rPr>
        <w:t>ales</w:t>
      </w:r>
    </w:p>
    <w:tbl>
      <w:tblPr>
        <w:tblW w:w="13793" w:type="dxa"/>
        <w:tblLook w:val="04A0" w:firstRow="1" w:lastRow="0" w:firstColumn="1" w:lastColumn="0" w:noHBand="0" w:noVBand="1"/>
      </w:tblPr>
      <w:tblGrid>
        <w:gridCol w:w="2364"/>
        <w:gridCol w:w="1656"/>
        <w:gridCol w:w="829"/>
        <w:gridCol w:w="1188"/>
        <w:gridCol w:w="712"/>
        <w:gridCol w:w="965"/>
        <w:gridCol w:w="1156"/>
        <w:gridCol w:w="1086"/>
        <w:gridCol w:w="1541"/>
        <w:gridCol w:w="981"/>
        <w:gridCol w:w="1099"/>
        <w:gridCol w:w="823"/>
      </w:tblGrid>
      <w:tr w:rsidR="00A0203F" w:rsidRPr="007277FE" w14:paraId="691344E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0C911" w14:textId="77777777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69B83" w14:textId="7C588FDB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449AA34" w14:textId="1A04505A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A0203F" w:rsidRPr="007277FE" w14:paraId="4DDCED78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E3605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D9B5614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420533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CE3763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2FC434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B86E6AA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14BF7A0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A67963C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FB3EDC" w14:textId="3AEB8CCF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EB70237" w14:textId="68F1CB96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E175BA" w:rsidRPr="007277FE" w14:paraId="38A8E57E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FBF8" w14:textId="7985A741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DF10FD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9BA716" w14:textId="176E6273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65B40F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B97EB6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3EEF18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6769E5" w14:textId="00C39698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71E5" w14:textId="38ACC405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5C5A32" w14:textId="0A28BB83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FD219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FF114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477037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A0203F" w:rsidRPr="007277FE" w14:paraId="1616BF9A" w14:textId="77777777" w:rsidTr="00E175BA">
        <w:trPr>
          <w:trHeight w:val="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E1D3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275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ACE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6578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80BC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ABD4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9D5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C45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C84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10E0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4D5A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1F5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0681997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2CB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5EE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6A48" w14:textId="232E912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194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3CE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1C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1781" w14:textId="0DC1681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7985" w14:textId="23653CB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C00" w14:textId="6238DAD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36D1" w14:textId="087BFEC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95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0.61</w:t>
              </w:r>
            </w:ins>
            <w:del w:id="196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0.59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E05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6EF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2CD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</w:tr>
      <w:tr w:rsidR="00291B3F" w:rsidRPr="007277FE" w14:paraId="4ED774A1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1DC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5A4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EAE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885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39D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A479" w14:textId="07AE8D9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BF13" w14:textId="3B32102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252D" w14:textId="4C6BAE8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97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110E" w14:textId="2D1965F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9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0.27</w:t>
              </w:r>
            </w:ins>
            <w:del w:id="199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1A8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A21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CED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291B3F" w:rsidRPr="007277FE" w14:paraId="6755D30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79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52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239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8D1" w14:textId="79A04B0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200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5D4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6774" w14:textId="39A7583A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8DE1" w14:textId="02E7444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C82E" w14:textId="167A4DB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6594" w14:textId="4612CBF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01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0.10</w:t>
              </w:r>
            </w:ins>
            <w:del w:id="202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0.12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A29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CA0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51B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</w:tr>
      <w:tr w:rsidR="00291B3F" w:rsidRPr="007277FE" w14:paraId="6BED88A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0BC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DA0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51F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FB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D5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AC97" w14:textId="1C485CEA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EB9C" w14:textId="40D5E3C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6F7A" w14:textId="2E66C05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70D0" w14:textId="7F21E73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03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0.02</w:t>
              </w:r>
            </w:ins>
            <w:del w:id="204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0.03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BF1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D16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61B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291B3F" w:rsidRPr="007277FE" w14:paraId="7875587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C948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09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FA77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A7B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9E8D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7D7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E378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571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3DA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3F80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EE90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4B7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6DCD7A3C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450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9EAA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D56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644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B07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9ED1" w14:textId="59FCD7C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8181" w14:textId="1776ABF0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19F0" w14:textId="57EE83B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191" w14:textId="26A2067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05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0.06</w:t>
              </w:r>
            </w:ins>
            <w:del w:id="206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0.07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184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068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70F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291B3F" w:rsidRPr="007277FE" w14:paraId="01D4A9D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4D1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C6B8" w14:textId="17DE05F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207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B3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738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393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23EE" w14:textId="3A26EE7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4976" w14:textId="581D586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0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1233" w14:textId="4048663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22AA" w14:textId="50D09DE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09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0.14</w:t>
              </w:r>
            </w:ins>
            <w:del w:id="210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0.15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C26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B46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C7A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291B3F" w:rsidRPr="007277FE" w14:paraId="7CEEE1E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C87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66E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BAE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F33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162A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380" w14:textId="16715E7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3448" w14:textId="726A15D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5BD" w14:textId="765D4E7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3FF7" w14:textId="3A326AD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11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0.56</w:t>
              </w:r>
            </w:ins>
            <w:del w:id="212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CDA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7C1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EC6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</w:tr>
      <w:tr w:rsidR="00291B3F" w:rsidRPr="007277FE" w14:paraId="2EFD0A5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7D7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30C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D19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1CC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90C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235D" w14:textId="5341F33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97B3" w14:textId="2FF30A6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A40B" w14:textId="7C5C902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F0B2" w14:textId="4F6B984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13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0.18</w:t>
              </w:r>
            </w:ins>
            <w:del w:id="214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0.16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A71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1F2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DFA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291B3F" w:rsidRPr="007277FE" w14:paraId="03D71A6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E700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CFB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0B0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CED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793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7FB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F97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C7A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9DE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205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A98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85E9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21EECAAE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BF2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440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347B" w14:textId="5E130EF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  <w:ins w:id="215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2329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928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BBC1" w14:textId="1EA4998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  <w:ins w:id="216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A0E0" w14:textId="02A4489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  <w:ins w:id="217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68F8" w14:textId="18090E2A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E9C2" w14:textId="212A625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1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2.37</w:t>
              </w:r>
            </w:ins>
            <w:del w:id="219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2.37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E0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BF0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9FF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2.28</w:t>
            </w:r>
          </w:p>
        </w:tc>
      </w:tr>
      <w:tr w:rsidR="00291B3F" w:rsidRPr="007277FE" w14:paraId="28D0B9A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4A0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00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06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44" w14:textId="233F8F30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220" w:author="Chris Soria" w:date="2025-03-28T18:20:00Z" w16du:dateUtc="2025-03-29T01:20:00Z">
              <w:r w:rsidR="00283142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2</w:t>
              </w:r>
            </w:ins>
            <w:ins w:id="221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59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2D4F" w14:textId="26CD3A6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062B" w14:textId="3916900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6AA1" w14:textId="42C5270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4F24" w14:textId="1D0909F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2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0.27</w:t>
              </w:r>
            </w:ins>
            <w:del w:id="223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0.28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222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C2D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3ED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291B3F" w:rsidRPr="007277FE" w14:paraId="4E0E0A59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767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868D" w14:textId="69859B2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224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A87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9D8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CB4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874B" w14:textId="4946E84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09CF" w14:textId="73601E2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225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2190" w14:textId="7CE94B5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8992" w14:textId="22524E5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26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0.25</w:t>
              </w:r>
            </w:ins>
            <w:del w:id="227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0.28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945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691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FDA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291B3F" w:rsidRPr="007277FE" w14:paraId="4CB68FF9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E82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EDC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3F63" w14:textId="555692E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  <w:ins w:id="228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1D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17B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6B54" w14:textId="0279064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3BDF" w14:textId="797347D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C95C" w14:textId="337A05B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EC0" w14:textId="6616E9E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29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0.60</w:t>
              </w:r>
            </w:ins>
            <w:del w:id="230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0.52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6BA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90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4C9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</w:tr>
      <w:tr w:rsidR="00291B3F" w:rsidRPr="007277FE" w14:paraId="68E86671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4F1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F11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DA6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22C4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9D61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8CD2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346C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EECC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09A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3B47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E9A2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D9B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2D341BA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2A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063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8AB9" w14:textId="0C53CC0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231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BDE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8FC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E65" w14:textId="39DC306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1CC2" w14:textId="3D4EB6B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3709" w14:textId="19398CD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3814" w14:textId="7AABE47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3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33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08A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705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AD1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7F4493F8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F77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D8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707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C72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B39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0624" w14:textId="6BEB0DB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5098" w14:textId="65E2D1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B5EF" w14:textId="563FCDC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35B6" w14:textId="40D0604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34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35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78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D19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00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02D371E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8BF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CB7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5F4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3A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C68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A01" w14:textId="66176EA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ADB4" w14:textId="67443CA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971A" w14:textId="3954335A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8993" w14:textId="382A0BA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36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37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B10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57A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9A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106F4F3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6EA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DE4E" w14:textId="6BA3871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238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147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1D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9D1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70A9" w14:textId="12FF26A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B47" w14:textId="1346F96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239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C49D" w14:textId="16A6DD8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6B24" w14:textId="1B2AFA9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40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41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0F1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772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F39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213655A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0191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75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CF6F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C12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90E4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C9C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A81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1E8C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B082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484A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0949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1D8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35646436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B57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9EB9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DD8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27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57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E4A" w14:textId="4A912A1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1EF6" w14:textId="17D9208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BABA" w14:textId="5CB2F5D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24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8F8" w14:textId="32791D3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43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44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569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258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715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56B3E3C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2F4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A87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F65" w14:textId="40825FC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245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3F4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F3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184C" w14:textId="6C09E5E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EF4D" w14:textId="59B7884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590D" w14:textId="273F974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4021" w14:textId="40FA12E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46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47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2E3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FA5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62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7C1727C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693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6E3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60B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DB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F15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DC4F" w14:textId="754674A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B6C4" w14:textId="4E65B51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3E8B" w14:textId="619D4BB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1CF5" w14:textId="7E45B19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4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49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C14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148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B20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4FAF42FD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05D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D473" w14:textId="49EC3F8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250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27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2D9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BE5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EA31" w14:textId="465ADF2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4ACB" w14:textId="3AD89F10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244B" w14:textId="379132A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CDC" w14:textId="563D572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51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52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2C7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689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F5E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5BB82395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F1A" w14:textId="5D882768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del w:id="253" w:author="William Dow" w:date="2025-03-26T11:10:00Z" w16du:dateUtc="2025-03-26T18:10:00Z">
              <w:r w:rsidRPr="007277FE" w:rsidDel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cculturation</w:delText>
              </w:r>
            </w:del>
            <w:ins w:id="254" w:author="William Dow" w:date="2025-03-26T11:10:00Z" w16du:dateUtc="2025-03-26T18:10:00Z">
              <w:r w:rsidR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ssimilation</w:t>
              </w:r>
            </w:ins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FE1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BAA9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93FF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9D1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542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2A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90A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92BD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335A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E39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77F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369849C6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F7B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6F6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D441" w14:textId="35108C2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  <w:ins w:id="255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C72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76A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6548" w14:textId="1BA51D8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6AF2" w14:textId="758D11D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C66B" w14:textId="1FE3053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BE20" w14:textId="1F1B3DB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56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257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C7D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34E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CCD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02B99864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04C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039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B4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493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0F02" w14:textId="6142CA0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  <w:ins w:id="258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B0DF" w14:textId="0971BC8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1920" w14:textId="6926ECD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  <w:ins w:id="259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D0B7" w14:textId="679BCBC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F27F" w14:textId="1CBBF2B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60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0.99</w:t>
              </w:r>
            </w:ins>
            <w:del w:id="261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0.99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A8D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E42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477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4240F7F0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DBBE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D055" w14:textId="03D8981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2239" w14:textId="274F2C7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BA46" w14:textId="23693B4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F9E7" w14:textId="1713E42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F108" w14:textId="49BBA17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7,972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78C7" w14:textId="76404B5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10,530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3EF6" w14:textId="0B61628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155,138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46F3" w14:textId="025F970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6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54,362</w:t>
              </w:r>
            </w:ins>
            <w:del w:id="263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120</w:delText>
              </w:r>
              <w:r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,</w:delText>
              </w:r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724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9B1E" w14:textId="5F8D768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8246" w14:textId="05AD406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8FFE" w14:textId="628BD72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940</w:t>
            </w:r>
          </w:p>
        </w:tc>
      </w:tr>
    </w:tbl>
    <w:p w14:paraId="03EC1993" w14:textId="2524EE73" w:rsidR="007277FE" w:rsidRPr="00BE0712" w:rsidRDefault="007277FE" w:rsidP="00BE071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139DCB03" w14:textId="6A5E0FA8" w:rsidR="007277FE" w:rsidRPr="00BE0712" w:rsidRDefault="007277FE" w:rsidP="00BE071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2781E4D1" w14:textId="463ECA1C" w:rsidR="007277FE" w:rsidDel="00FA14E9" w:rsidRDefault="007277FE" w:rsidP="00BE0712">
      <w:pPr>
        <w:pStyle w:val="ListParagraph"/>
        <w:numPr>
          <w:ilvl w:val="0"/>
          <w:numId w:val="18"/>
        </w:numPr>
        <w:rPr>
          <w:del w:id="264" w:author="Chris Soria" w:date="2025-03-29T23:25:00Z" w16du:dateUtc="2025-03-30T06:25:00Z"/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1B6B05E1" w14:textId="77777777" w:rsidR="00BE0712" w:rsidRPr="00FA14E9" w:rsidRDefault="00BE0712">
      <w:pPr>
        <w:pStyle w:val="ListParagraph"/>
        <w:numPr>
          <w:ilvl w:val="0"/>
          <w:numId w:val="18"/>
        </w:numPr>
        <w:rPr>
          <w:sz w:val="18"/>
          <w:szCs w:val="18"/>
          <w:rPrChange w:id="265" w:author="Chris Soria" w:date="2025-03-29T23:25:00Z" w16du:dateUtc="2025-03-30T06:25:00Z">
            <w:rPr/>
          </w:rPrChange>
        </w:rPr>
        <w:pPrChange w:id="266" w:author="Chris Soria" w:date="2025-03-29T23:25:00Z" w16du:dateUtc="2025-03-30T06:25:00Z">
          <w:pPr>
            <w:pStyle w:val="ListParagraph"/>
          </w:pPr>
        </w:pPrChange>
      </w:pPr>
    </w:p>
    <w:p w14:paraId="0D23F141" w14:textId="586BB3AF" w:rsidR="00AE27CE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AE27CE" w:rsidRPr="00FD61D5">
        <w:rPr>
          <w:b/>
          <w:bCs/>
        </w:rPr>
        <w:t xml:space="preserve">Table </w:t>
      </w:r>
      <w:r>
        <w:rPr>
          <w:b/>
          <w:bCs/>
        </w:rPr>
        <w:t>3</w:t>
      </w:r>
      <w:r w:rsidR="00AE27CE" w:rsidRPr="00FD61D5">
        <w:rPr>
          <w:b/>
          <w:bCs/>
        </w:rPr>
        <w:t xml:space="preserve">: </w:t>
      </w:r>
      <w:bookmarkStart w:id="267" w:name="_Hlk193366336"/>
      <w:r w:rsidR="00FD61D5" w:rsidRPr="00FD61D5">
        <w:rPr>
          <w:b/>
          <w:bCs/>
        </w:rPr>
        <w:t>Sociodemographic Comparison of Hispanics in the U.S. by Birth Country (</w:t>
      </w:r>
      <w:r w:rsidR="00E519C3">
        <w:rPr>
          <w:b/>
          <w:bCs/>
        </w:rPr>
        <w:t>20</w:t>
      </w:r>
      <w:ins w:id="268" w:author="William Dow [2]" w:date="2025-03-24T22:26:00Z">
        <w:r w:rsidR="00CD17BD">
          <w:rPr>
            <w:b/>
            <w:bCs/>
          </w:rPr>
          <w:t>08-10</w:t>
        </w:r>
      </w:ins>
      <w:del w:id="269" w:author="William Dow [2]" w:date="2025-03-24T22:26:00Z">
        <w:r w:rsidR="00E519C3" w:rsidDel="00CD17BD">
          <w:rPr>
            <w:b/>
            <w:bCs/>
          </w:rPr>
          <w:delText>10</w:delText>
        </w:r>
      </w:del>
      <w:r w:rsidR="00E519C3">
        <w:rPr>
          <w:b/>
          <w:bCs/>
        </w:rPr>
        <w:t xml:space="preserve"> </w:t>
      </w:r>
      <w:r w:rsidR="00921981">
        <w:rPr>
          <w:b/>
          <w:bCs/>
        </w:rPr>
        <w:t>ACS</w:t>
      </w:r>
      <w:r w:rsidR="00FD61D5" w:rsidRPr="00FD61D5">
        <w:rPr>
          <w:b/>
          <w:bCs/>
        </w:rPr>
        <w:t>)</w:t>
      </w:r>
      <w:bookmarkEnd w:id="267"/>
    </w:p>
    <w:tbl>
      <w:tblPr>
        <w:tblW w:w="13601" w:type="dxa"/>
        <w:jc w:val="center"/>
        <w:tblLook w:val="04A0" w:firstRow="1" w:lastRow="0" w:firstColumn="1" w:lastColumn="0" w:noHBand="0" w:noVBand="1"/>
      </w:tblPr>
      <w:tblGrid>
        <w:gridCol w:w="2384"/>
        <w:gridCol w:w="885"/>
        <w:gridCol w:w="835"/>
        <w:gridCol w:w="1670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E175BA" w:rsidRPr="00AE27CE" w14:paraId="75705C12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21D8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B9FA0" w14:textId="1DE4DC3C" w:rsidR="00E175BA" w:rsidRPr="009F3F5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1F37F89" w14:textId="3C1B6B76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E175BA" w:rsidRPr="00AE27CE" w14:paraId="1C060EC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3B1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6C79E9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1C5656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28D34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63ECAFA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FDA46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99A7A4" w14:textId="77777777" w:rsidR="00E175BA" w:rsidRPr="00382E9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3C10156" w14:textId="77777777" w:rsidR="00E175BA" w:rsidRPr="009F3F5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5D3A5F" w14:textId="76F6C0AA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2C0D47" w14:textId="0003B10A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E175BA" w:rsidRPr="00AE27CE" w14:paraId="73A75C4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101A" w14:textId="734A1F6F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D2A682" w14:textId="4008859B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4ACD19" w14:textId="7DA4D1E4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AB2C4C" w14:textId="025D6A23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CF2EE2" w14:textId="05A33083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4674B0" w14:textId="77426E45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F73C96" w14:textId="37151FAD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0642" w14:textId="362F5F7B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E8DB8E" w14:textId="526EB172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3BBEAA" w14:textId="6A565522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0E3EB4" w14:textId="41C97C8F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8822AF" w14:textId="75B6E2C8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AE27CE" w:rsidRPr="00AE27CE" w14:paraId="5B5507E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164B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3A40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E98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62C9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A37F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6E3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B56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86E9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C3A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FE8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C205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1261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448D2C6F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FBB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6A4E" w14:textId="0B2D94E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270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0F78" w14:textId="7A08816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6655" w14:textId="0413DEF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865" w14:textId="747EE68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6967" w14:textId="4DF59F6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5EAC" w14:textId="77925CF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C68C" w14:textId="189C53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CF6F" w14:textId="7C488C5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C8B6" w14:textId="0017213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E3D5" w14:textId="7F21B6E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71" w:author="Chris Soria" w:date="2025-03-25T09:32:00Z" w16du:dateUtc="2025-03-25T16:32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3A5" w14:textId="038B690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AF06A4" w:rsidRPr="00AE27CE" w14:paraId="1E28261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0B4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7493" w14:textId="15394DB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68E" w14:textId="3A62982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868C" w14:textId="53DF05D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DFC" w14:textId="63B1D4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5E12" w14:textId="61F6C0B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A3FF" w14:textId="70248D9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1DBE" w14:textId="1B42A32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CD06" w14:textId="0C2D7DE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72" w:author="Chris Soria" w:date="2025-03-25T09:31:00Z" w16du:dateUtc="2025-03-25T16:31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5890" w14:textId="2BE717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700B" w14:textId="7BC61A7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26C6" w14:textId="6C4FC1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AF06A4" w:rsidRPr="00AE27CE" w14:paraId="321392F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0D22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723E" w14:textId="17CDCEC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73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AAC2" w14:textId="7A79E02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C672" w14:textId="2BC81A5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C174" w14:textId="4906865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274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6845" w14:textId="6E84A7A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75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D7F0" w14:textId="1744F8C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E6DB" w14:textId="6EF2D70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324" w14:textId="6CD4D7A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7EEB" w14:textId="169B74B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B1BF" w14:textId="1BB2AA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4F3" w14:textId="0A20BE7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AE27CE" w14:paraId="7F3C5D2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A4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1749" w14:textId="041980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2CC8" w14:textId="29D2F39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9F49" w14:textId="03A5D5E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C14A" w14:textId="4D14890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DA78" w14:textId="6B83F03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1C56" w14:textId="7E9E120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FAEA" w14:textId="099B5DD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BD85" w14:textId="2C9599D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8156" w14:textId="4E569DC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145" w14:textId="10D534E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5AA" w14:textId="787BE6D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AF06A4" w:rsidRPr="00AE27CE" w14:paraId="5D076D97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800F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8AE7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966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1EF7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E31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B344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087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02D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E55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22B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0C5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40F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6A8D082E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3198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51BD" w14:textId="606C6E1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7802" w14:textId="3922FC4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BA7B" w14:textId="4080F2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E965" w14:textId="13B1530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EB7" w14:textId="6CA82B6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964" w14:textId="0D13DD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7548" w14:textId="0B0AC6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30D5" w14:textId="6F70DB4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47E1" w14:textId="36BD0E4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36D1" w14:textId="5F8B519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AC9E" w14:textId="1FCE468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AF06A4" w:rsidRPr="00AE27CE" w14:paraId="6372F345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C44C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6D8E" w14:textId="044597B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A12C" w14:textId="418B744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76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4DA" w14:textId="2B99030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0060" w14:textId="069116D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5345" w14:textId="2D490E6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33A" w14:textId="1D402F7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D4A6" w14:textId="585BFA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035" w14:textId="68CE8A2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BB2B" w14:textId="7247AE4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3944" w14:textId="02FA1D1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949B" w14:textId="4F92115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AE27CE" w14:paraId="60E13A69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8CBC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ED01" w14:textId="632D5A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F7A3" w14:textId="1FD67C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EB81" w14:textId="0886668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6BAF" w14:textId="624A346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FEC7" w14:textId="0885666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E8D7" w14:textId="205F3DC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77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640F" w14:textId="0A3D328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921" w14:textId="7DAFBA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AD1F" w14:textId="6C6E317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58B4" w14:textId="0E25B89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E15" w14:textId="1FAF5AC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AF06A4" w:rsidRPr="00AE27CE" w14:paraId="43ACADA0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C5BB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6CE0" w14:textId="432D0CC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B454" w14:textId="1B2500E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C405" w14:textId="0838AE9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D4EC" w14:textId="32E1F23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B29" w14:textId="1930E58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78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2D41" w14:textId="339D2E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279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36C" w14:textId="16CDD0C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189" w14:textId="4F3329E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3AB" w14:textId="0E21429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4402" w14:textId="18916C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ACA3" w14:textId="5AA15F1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AF06A4" w:rsidRPr="00AE27CE" w14:paraId="3EB349C7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A6BF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BC24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60E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939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11B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C871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4F8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860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28C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25D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D5A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9AB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47387AB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3553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FC8" w14:textId="0EAD37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472" w14:textId="0F4A4DF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4C9E" w14:textId="5A9E1F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3620" w14:textId="1F31159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0C3F" w14:textId="2EBEA5B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7D37" w14:textId="174ADC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86E4" w14:textId="7DD9078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9F7C" w14:textId="35A7CD6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3CE6" w14:textId="3D831C9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3021" w14:textId="5814781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1D1B" w14:textId="28485FF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</w:tr>
      <w:tr w:rsidR="00AF06A4" w:rsidRPr="00AE27CE" w14:paraId="0D29DA4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7327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939C" w14:textId="462B26A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857C" w14:textId="276A77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80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E0A1" w14:textId="62BFA2A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60A0" w14:textId="0A1E907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8F53" w14:textId="20DB73C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3BA5" w14:textId="4A88360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F046" w14:textId="6A42A95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8446" w14:textId="0BAE5CE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38EA" w14:textId="186A448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276C" w14:textId="3AC30D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81" w:author="Chris Soria" w:date="2025-03-25T09:32:00Z" w16du:dateUtc="2025-03-25T16:32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3FD6" w14:textId="2108464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82" w:author="Chris Soria" w:date="2025-03-25T09:32:00Z" w16du:dateUtc="2025-03-25T16:32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</w:tr>
      <w:tr w:rsidR="00AF06A4" w:rsidRPr="00AE27CE" w14:paraId="643AD8F3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67A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47CE" w14:textId="13184CC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C25" w14:textId="1155E0E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26E8" w14:textId="2C54E45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83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665A" w14:textId="02FE3DD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84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5CE3" w14:textId="01B868B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7AA2" w14:textId="22A3521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7098" w14:textId="5FB42E0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4598" w14:textId="16A7372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B1E9" w14:textId="79A81FB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B60" w14:textId="68E56D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99DF" w14:textId="7F6976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AF06A4" w:rsidRPr="00AE27CE" w14:paraId="5FB677B5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D36B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945A" w14:textId="4ADCEA5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285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0A6C" w14:textId="0C848A7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C73F" w14:textId="3B99A5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98F2" w14:textId="428C82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6CAE" w14:textId="3CD92D1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3737" w14:textId="28E648B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F0F4" w14:textId="34E5110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8E6B" w14:textId="386A628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672E" w14:textId="5EADDFC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0E0E" w14:textId="02A459F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286" w:author="Chris Soria" w:date="2025-03-25T09:32:00Z" w16du:dateUtc="2025-03-25T16:32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E75B" w14:textId="33C8976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</w:tr>
      <w:tr w:rsidR="00AF06A4" w:rsidRPr="00AE27CE" w14:paraId="0F82C29F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38F0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3565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0DE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2E55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23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E4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40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937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82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005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9FB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F91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215C77A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0A6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030E" w14:textId="6D667A2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056F" w14:textId="65AA3CE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2287" w14:textId="685B94D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7F85" w14:textId="3FC98DF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C910" w14:textId="7E518C8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4A0C" w14:textId="5FF6D7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8308" w14:textId="1D3BCDD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871F" w14:textId="5A660FD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9976" w14:textId="49C7F88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1E9A" w14:textId="581BF2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F8E0" w14:textId="7539495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696635E0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FA9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7AE4" w14:textId="137638D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8487" w14:textId="1D30245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E0B8" w14:textId="12B8F3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DD18" w14:textId="4617BE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C1EC" w14:textId="14AB06C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83A0" w14:textId="4E13E8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8BEF" w14:textId="234253E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287" w:author="Chris Soria" w:date="2025-03-25T09:31:00Z" w16du:dateUtc="2025-03-25T16:31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1E93" w14:textId="423B41E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C392" w14:textId="43FFDA6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8D88" w14:textId="7911E6A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7DEA" w14:textId="10AF1B1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2E4BC0EE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B13D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22FD" w14:textId="4BF02DF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5BB" w14:textId="5EDE8CA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8E43" w14:textId="47DF969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88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667" w14:textId="3079DFB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2A86" w14:textId="37E550E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3DDB" w14:textId="09DD142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D8F7" w14:textId="175216C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76D7" w14:textId="27FBBBC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DA5E" w14:textId="1053CA1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DD6" w14:textId="45EA788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B5F" w14:textId="3D2D0BD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413B54F8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4700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8AFD" w14:textId="1C923B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EA66" w14:textId="3C89D58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0068" w14:textId="0E82B7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5D9" w14:textId="7CE00A4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24EC" w14:textId="7F595C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4953" w14:textId="2E5730D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DBF4" w14:textId="206FCFD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0193" w14:textId="3F0599DE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2763" w14:textId="149DD764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E9A4" w14:textId="32ABDDB0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8E7" w14:textId="57369245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30B5B2A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79C6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5F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8D31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64F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711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EBF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A17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4A6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ABD6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6B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A1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3FE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3915723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5E73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3AF1" w14:textId="4F52AEF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0F3B" w14:textId="2DF7DDD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48EA" w14:textId="482BE5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03DC" w14:textId="41DD421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FA5E" w14:textId="115D167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D41F" w14:textId="548CD29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795C" w14:textId="2ACB86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9EEF" w14:textId="7FC0925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E881" w14:textId="643A0B8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0C0" w14:textId="1B112E0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6EF5" w14:textId="11EF687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4AE1B1DB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61B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2488" w14:textId="5D5793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289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760E" w14:textId="11086EF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F291" w14:textId="27E96D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8BB4" w14:textId="6242698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290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48DD" w14:textId="0B9DDC4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2346" w14:textId="7277AB8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291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7DD" w14:textId="42E0C8F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C568" w14:textId="135AEAE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4BF" w14:textId="4DCE0E6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BE53" w14:textId="339F033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2CB3" w14:textId="2F46E19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24888923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0ECD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AC0F" w14:textId="36AF983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9045" w14:textId="38C1D45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7239" w14:textId="4A0378C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AF4C" w14:textId="5FEA76F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F876" w14:textId="4209961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9877" w14:textId="5E9396B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DFA6" w14:textId="4741A9A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C03" w14:textId="7079A17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50E9" w14:textId="2478C0F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AABF" w14:textId="18CE932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52C1" w14:textId="01445F9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396A892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C115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1367" w14:textId="3D4B6FA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92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28EA" w14:textId="6085C41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252" w14:textId="1D00C98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A16A" w14:textId="3A4265B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93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0905" w14:textId="56D9D3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94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D06B" w14:textId="24FADBC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7D47" w14:textId="16F2610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F8E" w14:textId="7F8EC51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4E5A" w14:textId="4FC6CB4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D5BF" w14:textId="3CB0EB7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CE64" w14:textId="376F84F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592C3219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BB0" w14:textId="52A273FC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del w:id="295" w:author="William Dow" w:date="2025-03-26T11:10:00Z" w16du:dateUtc="2025-03-26T18:10:00Z">
              <w:r w:rsidRPr="00AE27CE" w:rsidDel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cculturation</w:delText>
              </w:r>
            </w:del>
            <w:ins w:id="296" w:author="William Dow" w:date="2025-03-26T11:10:00Z" w16du:dateUtc="2025-03-26T18:10:00Z">
              <w:r w:rsidR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ssimilation</w:t>
              </w:r>
            </w:ins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4EB2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E1C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497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DF8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4064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FEB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89C6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3BDC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32F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624F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411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2993664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D70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6BF" w14:textId="6320A6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EDE" w14:textId="1CCA8D4A" w:rsidR="00AF06A4" w:rsidRPr="00AE27CE" w:rsidRDefault="00D26B17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297" w:author="William Dow" w:date="2025-03-26T11:09:00Z" w16du:dateUtc="2025-03-26T18:0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1.00</w:t>
              </w:r>
            </w:ins>
            <w:del w:id="298" w:author="William Dow" w:date="2025-03-26T11:09:00Z" w16du:dateUtc="2025-03-26T18:09:00Z">
              <w:r w:rsidR="00AF06A4" w:rsidDel="00D26B1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-</w:delText>
              </w:r>
            </w:del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608D" w14:textId="2A71D5E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DC44" w14:textId="4222F86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C46A" w14:textId="441792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AB0" w14:textId="34BE61A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0628" w14:textId="4620D83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0CAB" w14:textId="04EF7D1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B152" w14:textId="6625B62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6F47" w14:textId="6AB0B0D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E47D" w14:textId="1A8DBDC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9920DB" w:rsidRPr="00AE27CE" w14:paraId="6EAAD25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9319" w14:textId="77777777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E47F" w14:textId="0EB59C0F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C1BE" w14:textId="2D16F2B8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5531" w14:textId="5B7E6C6C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F100" w14:textId="05216DDF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950" w14:textId="58C1A277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8ABB" w14:textId="05418FAE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0DC2" w14:textId="73BE4ED0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5E9" w14:textId="1621016D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4DD7" w14:textId="4E21622A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4E8" w14:textId="67269051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0664" w14:textId="3F49171D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</w:t>
            </w:r>
          </w:p>
        </w:tc>
      </w:tr>
      <w:tr w:rsidR="00AF06A4" w:rsidRPr="00AE27CE" w14:paraId="41C235B8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2D4C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8BCE" w14:textId="12AFF28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29,857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5DCF" w14:textId="02F7519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10,973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D7B2" w14:textId="650140E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722" w14:textId="7C23C93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11,093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D10F" w14:textId="03EB380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EA5" w14:textId="71D0E70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9,479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E3BF" w14:textId="763B5E1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154,527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EE20" w14:textId="5E94954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47,087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365D" w14:textId="0530B72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141,695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677A" w14:textId="5B005AB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1,551,834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770F" w14:textId="37A4DB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34,067</w:t>
            </w:r>
          </w:p>
        </w:tc>
      </w:tr>
    </w:tbl>
    <w:p w14:paraId="140CCA88" w14:textId="2E2B63E0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49C27755" w14:textId="019A4513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4468CCFF" w14:textId="5F3BB3B0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7495E014" w14:textId="77777777" w:rsidR="00061273" w:rsidRDefault="00061273" w:rsidP="00FD61D5">
      <w:pPr>
        <w:jc w:val="center"/>
        <w:rPr>
          <w:b/>
          <w:bCs/>
        </w:rPr>
      </w:pPr>
    </w:p>
    <w:p w14:paraId="4CBB514B" w14:textId="793EAD93" w:rsidR="00AE27CE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AE27CE" w:rsidRPr="00FD61D5">
        <w:rPr>
          <w:b/>
          <w:bCs/>
        </w:rPr>
        <w:t xml:space="preserve">Table </w:t>
      </w:r>
      <w:r>
        <w:rPr>
          <w:b/>
          <w:bCs/>
        </w:rPr>
        <w:t>4</w:t>
      </w:r>
      <w:r w:rsidR="00AE27CE" w:rsidRPr="00FD61D5">
        <w:rPr>
          <w:b/>
          <w:bCs/>
        </w:rPr>
        <w:t xml:space="preserve">: </w:t>
      </w:r>
      <w:bookmarkStart w:id="299" w:name="_Hlk193366401"/>
      <w:r w:rsidR="00FD61D5" w:rsidRPr="00FD61D5">
        <w:rPr>
          <w:b/>
          <w:bCs/>
        </w:rPr>
        <w:t>Sociodemographic Comparison of Hispanics in the U.S. by Birth Country (2016-20 ACS): Migrated After Age 24</w:t>
      </w:r>
      <w:bookmarkEnd w:id="299"/>
    </w:p>
    <w:tbl>
      <w:tblPr>
        <w:tblW w:w="13601" w:type="dxa"/>
        <w:jc w:val="center"/>
        <w:tblLook w:val="04A0" w:firstRow="1" w:lastRow="0" w:firstColumn="1" w:lastColumn="0" w:noHBand="0" w:noVBand="1"/>
      </w:tblPr>
      <w:tblGrid>
        <w:gridCol w:w="2384"/>
        <w:gridCol w:w="885"/>
        <w:gridCol w:w="835"/>
        <w:gridCol w:w="1670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CC3ED3" w:rsidRPr="005F5E99" w14:paraId="43CA09F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6BD9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CD92A" w14:textId="29AAAE5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D0C2B2" w14:textId="1661765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CC3ED3" w:rsidRPr="005F5E99" w14:paraId="7E0D07F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6C68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64B89F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AF92099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264732F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2A3B79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DC76D95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C3B06A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C53B0B2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AE5C81" w14:textId="3FBA204D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B0C9DC3" w14:textId="08C0CBB2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CC3ED3" w:rsidRPr="005F5E99" w14:paraId="7A51688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0BBC" w14:textId="6276028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DD7F4" w14:textId="3347EE6C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628F5F" w14:textId="644C4D6F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230048" w14:textId="13E7115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CEC304" w14:textId="3F56BFA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1C49D8" w14:textId="53E47B44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49B1B1" w14:textId="5E438B5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C56A" w14:textId="4AEA01E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CC65DA" w14:textId="0E5848C0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6C16B8" w14:textId="496421F1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B03F00" w14:textId="6A7C3E28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6DB8A5" w14:textId="54D4AE7E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CC3ED3" w:rsidRPr="005F5E99" w14:paraId="40D2CB4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9EFE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46AD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0A80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BE6B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FAB2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40D3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C766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91B5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BE0C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9E69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9FF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C08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195BAA2B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D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BD6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2CC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C0D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CD9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23F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AB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B4B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9C0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D62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D024" w14:textId="5CA02E0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300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8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</w:tr>
      <w:tr w:rsidR="00CC3ED3" w:rsidRPr="005F5E99" w14:paraId="3DE660A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EFC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ECC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FD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9E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9F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944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FB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348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53B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B1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03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7A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CC3ED3" w:rsidRPr="005F5E99" w14:paraId="2A7BB837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F0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F46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C4E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A7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010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157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30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0C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97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F9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D0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1AD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CC3ED3" w:rsidRPr="005F5E99" w14:paraId="762BD2F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C3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232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080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F0F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356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BDE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84A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37C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DF7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0D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8A0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02C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C3ED3" w:rsidRPr="005F5E99" w14:paraId="01F4EF4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7606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64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C0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15C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E3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723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674B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94BD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177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ED0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86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416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2CED7EB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5A3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17F9" w14:textId="22668BCE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301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7F1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F10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FC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54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E21F" w14:textId="68843FE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302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7B2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7F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8B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E4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F27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C3ED3" w:rsidRPr="005F5E99" w14:paraId="09F166AE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6C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D0E4" w14:textId="71D8608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303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866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E5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EE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346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33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8316" w14:textId="315147F6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304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DF9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CD0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E6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B1E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CC3ED3" w:rsidRPr="005F5E99" w14:paraId="3983C55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E0A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20E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99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037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5D6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ECF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E62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03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6C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7A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380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38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CC3ED3" w:rsidRPr="005F5E99" w14:paraId="0762AF8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2BC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EE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4ED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20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DDB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029B" w14:textId="6D2CD56D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305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C15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CF9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BB6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5FA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09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052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CC3ED3" w:rsidRPr="005F5E99" w14:paraId="0F1606B4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4EAB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FA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F7E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65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FF9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1EF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E52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4FC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338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784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9C3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514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3821A13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E3E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18A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57F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DA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1B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3C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9AB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F2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C1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F8E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92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6B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</w:tr>
      <w:tr w:rsidR="00CC3ED3" w:rsidRPr="005F5E99" w14:paraId="0DC06FD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E0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63B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25E" w14:textId="55ABECE0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306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68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6D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DC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FDE4" w14:textId="4E180F09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307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FBA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129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C0B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0DD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764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CC3ED3" w:rsidRPr="005F5E99" w14:paraId="423D193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8A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C2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12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461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1B1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5465" w14:textId="6D2FF806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308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825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AFF9" w14:textId="646BCF0E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309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CD0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831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26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18A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CC3ED3" w:rsidRPr="005F5E99" w14:paraId="5BA1A04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E6B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E51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027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72C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9E9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164D" w14:textId="5BED0CB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310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7F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86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4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8EB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9B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17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</w:tr>
      <w:tr w:rsidR="00CC3ED3" w:rsidRPr="005F5E99" w14:paraId="738EFBA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58FF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17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0739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E60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8FF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5A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7F9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5C22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87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D94D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3EA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8B2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1A0E047D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477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FF4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B04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209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B67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03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DF66" w14:textId="77A1E2A8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  <w:ins w:id="311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067F" w14:textId="7A18E50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  <w:ins w:id="312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2A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E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7BF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4BF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511C84F9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022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9A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48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6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AF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B12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0E5" w14:textId="49394B1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313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63D5" w14:textId="1B1B772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314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C43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142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EF2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2E6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344BDFC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2BB5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A42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CF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476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35CB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99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196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E6B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09EC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891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F7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709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61B55EF3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728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2BB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EB6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48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09C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AB7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556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0A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A98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202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25C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F4B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F4DA29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8E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94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8FF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1F84" w14:textId="11FDC4C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315" w:author="Chris Soria" w:date="2025-03-25T10:08:00Z" w16du:dateUtc="2025-03-25T17:08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45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ADD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0F5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5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976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48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550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2D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78B8592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F8D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06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BD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5F5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537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B5C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801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E866" w14:textId="3F509AE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316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784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DB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961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4E6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3CB5319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AB7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3912" w14:textId="40D1EC5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317" w:author="Chris Soria" w:date="2025-03-25T10:08:00Z" w16du:dateUtc="2025-03-25T17:08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21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4E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B38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3B5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A25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A10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675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AB6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56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3C4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04C14F9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D22" w14:textId="60037E8E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del w:id="318" w:author="William Dow" w:date="2025-03-26T11:10:00Z" w16du:dateUtc="2025-03-26T18:10:00Z">
              <w:r w:rsidRPr="005F5E99" w:rsidDel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cculturation</w:delText>
              </w:r>
            </w:del>
            <w:ins w:id="319" w:author="William Dow" w:date="2025-03-26T11:10:00Z" w16du:dateUtc="2025-03-26T18:10:00Z">
              <w:r w:rsidR="00782A6E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ssimilation</w:t>
              </w:r>
            </w:ins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94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2F8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385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3E5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B74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7FA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E16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58A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BCF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AC7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2FC2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637D6776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52B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5A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1928" w14:textId="7C41E385" w:rsidR="00CC3ED3" w:rsidRPr="005F5E99" w:rsidRDefault="00D26B17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320" w:author="William Dow" w:date="2025-03-26T11:09:00Z" w16du:dateUtc="2025-03-26T18:0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1.00</w:t>
              </w:r>
            </w:ins>
            <w:del w:id="321" w:author="William Dow" w:date="2025-03-26T11:09:00Z" w16du:dateUtc="2025-03-26T18:09:00Z">
              <w:r w:rsidR="00CC3ED3" w:rsidRPr="005F5E99" w:rsidDel="00D26B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C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68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C8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F48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8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46C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352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D5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7E1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1E2E0C97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06A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77B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2D5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9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F0E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7EC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35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3C14" w14:textId="50091DF9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  <w:ins w:id="322" w:author="Chris Soria" w:date="2025-03-25T10:08:00Z" w16du:dateUtc="2025-03-25T17:08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935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8D2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15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641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0B0F0B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AEAE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4165" w14:textId="513DC24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A704" w14:textId="495287C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0CC" w14:textId="7E2F349A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F4FA" w14:textId="2BEA9E1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DFC1" w14:textId="62C0DA89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CD26" w14:textId="1B8C9A5B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0312" w14:textId="7C0A4DB3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A254" w14:textId="3253D88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53B8" w14:textId="55A62FF8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A691" w14:textId="6D291BE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D1A7" w14:textId="5D20109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</w:tr>
    </w:tbl>
    <w:p w14:paraId="486679E9" w14:textId="640BFC7C" w:rsidR="003F56BE" w:rsidRPr="00BE0712" w:rsidRDefault="003F56BE" w:rsidP="00BE0712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1E5FAA6D" w14:textId="0DC3E137" w:rsidR="003F56BE" w:rsidRPr="00BE0712" w:rsidRDefault="003F56BE" w:rsidP="00BE0712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5719D5B6" w14:textId="3A0B688F" w:rsidR="003F56BE" w:rsidRPr="00BE0712" w:rsidDel="00FA14E9" w:rsidRDefault="003F56BE" w:rsidP="00BE0712">
      <w:pPr>
        <w:pStyle w:val="ListParagraph"/>
        <w:numPr>
          <w:ilvl w:val="0"/>
          <w:numId w:val="21"/>
        </w:numPr>
        <w:rPr>
          <w:del w:id="323" w:author="Chris Soria" w:date="2025-03-29T23:23:00Z" w16du:dateUtc="2025-03-30T06:23:00Z"/>
          <w:sz w:val="18"/>
          <w:szCs w:val="18"/>
        </w:rPr>
      </w:pPr>
      <w:r w:rsidRPr="00BE0712">
        <w:rPr>
          <w:sz w:val="18"/>
          <w:szCs w:val="18"/>
        </w:rPr>
        <w:t xml:space="preserve">The </w:t>
      </w:r>
      <w:r w:rsidR="00160D01">
        <w:rPr>
          <w:sz w:val="18"/>
          <w:szCs w:val="18"/>
        </w:rPr>
        <w:t>“</w:t>
      </w:r>
      <w:r w:rsidRPr="00BE0712">
        <w:rPr>
          <w:sz w:val="18"/>
          <w:szCs w:val="18"/>
        </w:rPr>
        <w:t>Other Latin American Countries</w:t>
      </w:r>
      <w:r w:rsidR="00160D01">
        <w:rPr>
          <w:sz w:val="18"/>
          <w:szCs w:val="18"/>
        </w:rPr>
        <w:t>”</w:t>
      </w:r>
      <w:r w:rsidRPr="00BE0712">
        <w:rPr>
          <w:sz w:val="18"/>
          <w:szCs w:val="18"/>
        </w:rPr>
        <w:t xml:space="preserve"> category excludes our four countries of interest as well as Central America.</w:t>
      </w:r>
    </w:p>
    <w:p w14:paraId="6AB4696C" w14:textId="77777777" w:rsidR="00012E7B" w:rsidDel="00FA14E9" w:rsidRDefault="00012E7B">
      <w:pPr>
        <w:pStyle w:val="ListParagraph"/>
        <w:numPr>
          <w:ilvl w:val="0"/>
          <w:numId w:val="21"/>
        </w:numPr>
        <w:rPr>
          <w:del w:id="324" w:author="Chris Soria" w:date="2025-03-29T23:23:00Z" w16du:dateUtc="2025-03-30T06:23:00Z"/>
        </w:rPr>
        <w:pPrChange w:id="325" w:author="Chris Soria" w:date="2025-03-29T23:23:00Z" w16du:dateUtc="2025-03-30T06:23:00Z">
          <w:pPr/>
        </w:pPrChange>
      </w:pPr>
    </w:p>
    <w:p w14:paraId="352FDF5A" w14:textId="77777777" w:rsidR="00BE0712" w:rsidRDefault="00BE0712">
      <w:pPr>
        <w:pStyle w:val="ListParagraph"/>
        <w:numPr>
          <w:ilvl w:val="0"/>
          <w:numId w:val="21"/>
        </w:numPr>
        <w:rPr>
          <w:b/>
          <w:bCs/>
        </w:rPr>
        <w:pPrChange w:id="326" w:author="Chris Soria" w:date="2025-03-29T23:23:00Z" w16du:dateUtc="2025-03-30T06:23:00Z">
          <w:pPr/>
        </w:pPrChange>
      </w:pPr>
    </w:p>
    <w:p w14:paraId="1145066D" w14:textId="77777777" w:rsidR="00160D01" w:rsidRDefault="00160D01" w:rsidP="00FD61D5">
      <w:pPr>
        <w:jc w:val="center"/>
        <w:rPr>
          <w:b/>
          <w:bCs/>
        </w:rPr>
      </w:pPr>
    </w:p>
    <w:p w14:paraId="2B82599F" w14:textId="77777777" w:rsidR="00FA14E9" w:rsidRDefault="00FA14E9" w:rsidP="00FD61D5">
      <w:pPr>
        <w:jc w:val="center"/>
        <w:rPr>
          <w:ins w:id="327" w:author="Chris Soria" w:date="2025-03-29T23:25:00Z" w16du:dateUtc="2025-03-30T06:25:00Z"/>
          <w:b/>
          <w:bCs/>
        </w:rPr>
      </w:pPr>
    </w:p>
    <w:p w14:paraId="399A5231" w14:textId="77777777" w:rsidR="00FA14E9" w:rsidRDefault="00FA14E9" w:rsidP="00FD61D5">
      <w:pPr>
        <w:jc w:val="center"/>
        <w:rPr>
          <w:ins w:id="328" w:author="Chris Soria" w:date="2025-03-29T23:25:00Z" w16du:dateUtc="2025-03-30T06:25:00Z"/>
          <w:b/>
          <w:bCs/>
        </w:rPr>
      </w:pPr>
    </w:p>
    <w:p w14:paraId="710FD219" w14:textId="412167DD" w:rsidR="00012E7B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012E7B" w:rsidRPr="00FD61D5">
        <w:rPr>
          <w:b/>
          <w:bCs/>
        </w:rPr>
        <w:t xml:space="preserve">Table </w:t>
      </w:r>
      <w:r>
        <w:rPr>
          <w:b/>
          <w:bCs/>
        </w:rPr>
        <w:t>5</w:t>
      </w:r>
      <w:r w:rsidR="00012E7B" w:rsidRPr="00FD61D5">
        <w:rPr>
          <w:b/>
          <w:bCs/>
        </w:rPr>
        <w:t xml:space="preserve">: </w:t>
      </w:r>
      <w:bookmarkStart w:id="329" w:name="_Hlk193366423"/>
      <w:r w:rsidR="00B0553F">
        <w:rPr>
          <w:b/>
          <w:bCs/>
        </w:rPr>
        <w:t xml:space="preserve">Age-Standardized </w:t>
      </w:r>
      <w:r w:rsidR="00B0553F" w:rsidRPr="00955D58">
        <w:rPr>
          <w:b/>
          <w:bCs/>
        </w:rPr>
        <w:t>Sociodemographic Comparison of Hispanics by Birth Country</w:t>
      </w:r>
      <w:bookmarkEnd w:id="329"/>
      <w:r w:rsidR="00CF67CE">
        <w:rPr>
          <w:b/>
          <w:bCs/>
        </w:rPr>
        <w:t xml:space="preserve"> (</w:t>
      </w:r>
      <w:ins w:id="330" w:author="William Dow [2]" w:date="2025-03-24T22:28:00Z">
        <w:r w:rsidR="00086DEB">
          <w:rPr>
            <w:b/>
            <w:bCs/>
          </w:rPr>
          <w:t>~</w:t>
        </w:r>
      </w:ins>
      <w:proofErr w:type="gramStart"/>
      <w:r w:rsidR="00CF67CE">
        <w:rPr>
          <w:b/>
          <w:bCs/>
        </w:rPr>
        <w:t>2010)</w:t>
      </w:r>
      <w:proofErr w:type="spellStart"/>
      <w:r w:rsidR="00BE0712">
        <w:rPr>
          <w:b/>
          <w:bCs/>
          <w:vertAlign w:val="superscript"/>
        </w:rPr>
        <w:t>a</w:t>
      </w:r>
      <w:proofErr w:type="gramEnd"/>
      <w:r w:rsidR="00BE0712">
        <w:rPr>
          <w:b/>
          <w:bCs/>
          <w:vertAlign w:val="superscript"/>
        </w:rPr>
        <w:t>,b</w:t>
      </w:r>
      <w:proofErr w:type="spellEnd"/>
    </w:p>
    <w:tbl>
      <w:tblPr>
        <w:tblW w:w="12420" w:type="dxa"/>
        <w:jc w:val="center"/>
        <w:tblLook w:val="04A0" w:firstRow="1" w:lastRow="0" w:firstColumn="1" w:lastColumn="0" w:noHBand="0" w:noVBand="1"/>
      </w:tblPr>
      <w:tblGrid>
        <w:gridCol w:w="893"/>
        <w:gridCol w:w="2251"/>
        <w:gridCol w:w="1107"/>
        <w:gridCol w:w="1442"/>
        <w:gridCol w:w="835"/>
        <w:gridCol w:w="1220"/>
        <w:gridCol w:w="1285"/>
        <w:gridCol w:w="1265"/>
        <w:gridCol w:w="940"/>
        <w:gridCol w:w="1182"/>
      </w:tblGrid>
      <w:tr w:rsidR="003E0810" w:rsidRPr="00012E7B" w14:paraId="786E7358" w14:textId="77777777" w:rsidTr="00312278">
        <w:trPr>
          <w:trHeight w:val="333"/>
          <w:jc w:val="center"/>
        </w:trPr>
        <w:tc>
          <w:tcPr>
            <w:tcW w:w="8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1575" w14:textId="7777777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390BAA" w14:textId="7777777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EB28721" w14:textId="380DAE5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47A01C0" w14:textId="2186AD6F" w:rsidR="003E0810" w:rsidRPr="003E0810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Rico-Born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756943" w14:textId="713221B7" w:rsidR="003E0810" w:rsidRPr="003E0810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Dominican-Born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C6421B9" w14:textId="52FE40CF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</w:t>
            </w:r>
          </w:p>
        </w:tc>
      </w:tr>
      <w:tr w:rsidR="003E0810" w:rsidRPr="00012E7B" w14:paraId="08B1C1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CA8E" w14:textId="0ECA6D2B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4FF3" w14:textId="4C2006F3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F6F71D" w14:textId="161B1F66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Mexico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730B91" w14:textId="222664F0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8FB96D" w14:textId="79FFC64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PR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C97F42" w14:textId="74C9F66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4000F" w14:textId="2BEB743C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DR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232DAC" w14:textId="09028D1D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9BDA61" w14:textId="210C222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Cuba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158C3C" w14:textId="7A46B88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</w:tr>
      <w:tr w:rsidR="003E0810" w:rsidRPr="00012E7B" w14:paraId="20A8B43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8E7B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CD11" w14:textId="2C13AFCE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  <w:ins w:id="331" w:author="William Dow [2]" w:date="2025-03-24T22:11:00Z">
              <w:r w:rsidR="00580AA9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 xml:space="preserve"> (unstandardized)</w:t>
              </w:r>
            </w:ins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CA7C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D18F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44FA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F32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59BA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293C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B585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72D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5C13D8B9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7F86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F8B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77CC" w14:textId="276436E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C7F" w14:textId="21975C6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4062" w14:textId="590D48C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332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A494" w14:textId="6F4349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855A" w14:textId="553536A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A164" w14:textId="01B3A09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4F0B" w14:textId="27E2A00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333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5169" w14:textId="3D0054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AF06A4" w:rsidRPr="00012E7B" w14:paraId="6EA46AD1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182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A667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782A" w14:textId="0F08F18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B1D2" w14:textId="6AB180E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D41" w14:textId="31ED74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A9E5" w14:textId="29E9240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8386" w14:textId="5F49FD2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4A2D" w14:textId="2DC3D5C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334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776A" w14:textId="2E9E0C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55C" w14:textId="55551A5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</w:tr>
      <w:tr w:rsidR="00AF06A4" w:rsidRPr="00012E7B" w14:paraId="44C5BB6D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D04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E4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5F5C" w14:textId="22050AE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2DE7" w14:textId="4B68A9B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DCD1" w14:textId="161E6A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54" w14:textId="26456A4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47AB" w14:textId="28E2097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2FE8" w14:textId="43D1B5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A761" w14:textId="3A841F2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14BE" w14:textId="7A724EC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AF06A4" w:rsidRPr="00012E7B" w14:paraId="2A6ED709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EE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E3E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22C1" w14:textId="2EBF6AD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065" w14:textId="449A33F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4D50" w14:textId="4F80861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22F" w14:textId="24589F4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0308" w14:textId="5E0972A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4191" w14:textId="55CD876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3496" w14:textId="18E7A3F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4153" w14:textId="180C289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AF06A4" w:rsidRPr="00012E7B" w14:paraId="7DC597A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2B7D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5598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735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E47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AB1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626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A19F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274D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D4F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7E9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313718E7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0831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FDC5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2A5D" w14:textId="7A54EC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E350" w14:textId="77CE13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060" w14:textId="70DF52D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4452" w14:textId="45BE567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E8A4" w14:textId="0E091E3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8FCD" w14:textId="55DC1EE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9C78" w14:textId="436D981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57C6" w14:textId="72A1F21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AF06A4" w:rsidRPr="00012E7B" w14:paraId="667272C2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24D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4A0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E228" w14:textId="258779A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FCC9" w14:textId="002294C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8636" w14:textId="4F8F9AC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7B44" w14:textId="30E8776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BBA5" w14:textId="6BB806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6E8D" w14:textId="50C36CD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E740" w14:textId="4951239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356D" w14:textId="3E45140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AF06A4" w:rsidRPr="00012E7B" w14:paraId="320AFC6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6659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576C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414" w14:textId="701C096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3E93" w14:textId="3874A3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335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66CA" w14:textId="7D86202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47F9" w14:textId="5E9D383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E735" w14:textId="37A0F61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E99" w14:textId="00F8157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7E1B" w14:textId="00238C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FF8" w14:textId="4C1BC0C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AF06A4" w:rsidRPr="00012E7B" w14:paraId="16DF183B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B9F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9FA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C31A" w14:textId="44FEC99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673C" w14:textId="0DE1AC2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1168" w14:textId="7282CA8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B95B" w14:textId="04DC6B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98E0" w14:textId="7AE9B51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816C" w14:textId="043F9B5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E0FA" w14:textId="378C3F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C15E" w14:textId="324F7ED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012E7B" w14:paraId="2A9BD095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4430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941E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22F6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E59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FB3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7420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A3A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0D36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38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EC88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1D99F29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C04B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CC42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DB64" w14:textId="502F4A3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55E1" w14:textId="1F06BFF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  <w:ins w:id="336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8EAC" w14:textId="3F541B3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58F0" w14:textId="67BC199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E413" w14:textId="51E1910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9487" w14:textId="251482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E0E6" w14:textId="7519A1E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B9F0" w14:textId="37E5E7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</w:tr>
      <w:tr w:rsidR="00AF06A4" w:rsidRPr="00012E7B" w14:paraId="5A25FF8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8DB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51B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AD39" w14:textId="5967375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6D7" w14:textId="653419E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FCB9" w14:textId="0563F2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E6FF" w14:textId="51846F6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C1C6" w14:textId="42ECF5F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A15" w14:textId="00E5BD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5777" w14:textId="1B576C7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3B62" w14:textId="363AE8F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AF06A4" w:rsidRPr="00012E7B" w14:paraId="33ABFBD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EC6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5636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113" w14:textId="1EE7E0C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8601" w14:textId="40025F3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C5BB" w14:textId="2EB3141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337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9F5" w14:textId="76243C9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995F" w14:textId="6FEEBB5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A249" w14:textId="6B54613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338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9D04" w14:textId="5013CCD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7BC5" w14:textId="763BE33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AF06A4" w:rsidRPr="00012E7B" w14:paraId="792F59B2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9D8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0FA5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1158" w14:textId="60E076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4617" w14:textId="5C301E5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DA7E" w14:textId="7ECCAD7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CA19" w14:textId="2278C76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EF02" w14:textId="53447D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F5F9" w14:textId="1799842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078E" w14:textId="0EE7A7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B1F8" w14:textId="1F686F2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AF06A4" w:rsidRPr="00012E7B" w14:paraId="2691897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35E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F0C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50FDE" w14:textId="78AA3F3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621,535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E62E3" w14:textId="3649224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44A86" w14:textId="2EB43E0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BC907" w14:textId="53BC7CA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BDCEC" w14:textId="0106813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44,053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7193C" w14:textId="7197C21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FE1ED" w14:textId="65FDE58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107,811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AED61" w14:textId="585AD33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6,260</w:t>
            </w:r>
          </w:p>
        </w:tc>
      </w:tr>
      <w:tr w:rsidR="00AF06A4" w:rsidRPr="00012E7B" w14:paraId="73CA9A08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65C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C702" w14:textId="7BFE1E94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  <w:ins w:id="339" w:author="William Dow [2]" w:date="2025-03-24T22:11:00Z">
              <w:r w:rsidR="00580AA9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 xml:space="preserve"> (unstandardized)</w:t>
              </w:r>
            </w:ins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5C49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3E1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4BC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C1D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704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5AD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C38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72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7BACCC2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0976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C49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BA34" w14:textId="3D25D42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3A53" w14:textId="291244D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6F67" w14:textId="4387EBA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6F73" w14:textId="114E44A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340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6EFC" w14:textId="1431B1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9C15" w14:textId="20A4FFC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341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7FA2" w14:textId="4B61F4C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57EC" w14:textId="727978E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</w:tr>
      <w:tr w:rsidR="00AF06A4" w:rsidRPr="00012E7B" w14:paraId="1DFA94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EE3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D6B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3F09" w14:textId="3D462F7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03FA" w14:textId="5A99186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6123" w14:textId="1164F0B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7B51" w14:textId="10DC468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B913" w14:textId="1B86AD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342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0842" w14:textId="3937C9E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BDA4" w14:textId="215C9E6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2B7A" w14:textId="2D603B8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</w:tr>
      <w:tr w:rsidR="00AF06A4" w:rsidRPr="00012E7B" w14:paraId="4231A2F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612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4CAA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0FBE" w14:textId="1F54197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BAC7" w14:textId="6B2A2EB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1419" w14:textId="168A3BF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D893" w14:textId="68CE9A6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343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62E8" w14:textId="287E0E7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083" w14:textId="354EEE4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072" w14:textId="503BAA0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D3F8" w14:textId="0829E22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AF06A4" w:rsidRPr="00012E7B" w14:paraId="3A9D578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235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5D1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14C7" w14:textId="4C538F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D7B5" w14:textId="6EAB837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0430" w14:textId="729C3FD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936" w14:textId="0B9E798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5A2A" w14:textId="17F1BAD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DD2B" w14:textId="4749F0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8147" w14:textId="2B7D180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65A7" w14:textId="6A8EC0F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AF06A4" w:rsidRPr="00012E7B" w14:paraId="0756A2BC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1E00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B59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9E7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3CA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070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2CAC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A4DE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F2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9873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423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5A38094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BCEC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6D2C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F6BF" w14:textId="5A3A9F8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B4FC" w14:textId="27FAF58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F8D8" w14:textId="2F4DA3F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5362" w14:textId="66C3FE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9312" w14:textId="4952BB0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E36C" w14:textId="5798B8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5D75" w14:textId="10110E8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344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2653" w14:textId="320E826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AF06A4" w:rsidRPr="00012E7B" w14:paraId="017ABA1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D64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D6BD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BD2" w14:textId="2EEF235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32BF" w14:textId="328ADE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797D" w14:textId="5E09714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A1C7" w14:textId="73CB922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2263" w14:textId="33FE2A7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1AA9" w14:textId="788FE7B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345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B86A" w14:textId="1628FE5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6716" w14:textId="5199F9F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AF06A4" w:rsidRPr="00012E7B" w14:paraId="21A384F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E5C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6ED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22F4" w14:textId="691DB8D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981F" w14:textId="5F6B4E8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0EC" w14:textId="3FCE755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12D" w14:textId="3C2B451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B1F7" w14:textId="71104C3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380F" w14:textId="274C80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5D6F" w14:textId="6F2B804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37D5" w14:textId="409BD6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AF06A4" w:rsidRPr="00012E7B" w14:paraId="2EA47E2A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C51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CD4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874" w14:textId="356FEF6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CDCD" w14:textId="020CC8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4EA" w14:textId="5B5B335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A0" w14:textId="4E77E91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3D90" w14:textId="5C71AC4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BD23" w14:textId="6981994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346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345" w14:textId="3445CB0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BC0F" w14:textId="66F137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AF06A4" w:rsidRPr="00012E7B" w14:paraId="2A6D236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EEB1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98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34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64D3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AED2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82A8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551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99C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CD7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4EB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4A413321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5832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7BB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B1F0" w14:textId="3D3A462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1615" w14:textId="795F3A6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11EC" w14:textId="2FC1B5C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  <w:ins w:id="347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72F5" w14:textId="12C776C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143F" w14:textId="60B61CB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64D" w14:textId="67908A8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3168" w14:textId="0B9B042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68F" w14:textId="0AF8AA6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  <w:ins w:id="348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</w:tr>
      <w:tr w:rsidR="00AF06A4" w:rsidRPr="00012E7B" w14:paraId="30F93FC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684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7BB4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660F" w14:textId="4F4096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13BC" w14:textId="3595079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54F" w14:textId="3A1300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282" w14:textId="1F5FC22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0B1F" w14:textId="41EDB3A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94E1" w14:textId="48CD7B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55CE" w14:textId="2C19D5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800C" w14:textId="531052A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AF06A4" w:rsidRPr="00012E7B" w14:paraId="15404F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7819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3EA3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A7BE" w14:textId="6685E1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E429" w14:textId="1B7F88B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E552" w14:textId="37F66C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27E5" w14:textId="2550899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349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635F" w14:textId="168D453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350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EB8F" w14:textId="06E8583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A1B1" w14:textId="5714224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F950" w14:textId="0AC500C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AF06A4" w:rsidRPr="00012E7B" w14:paraId="14713ADB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28E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37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808" w14:textId="2BA66F2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3B87" w14:textId="40FD73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5DD1" w14:textId="2BDCCD8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0879" w14:textId="5FAB9FB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D2DD" w14:textId="61E332C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3803" w14:textId="279C9B5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8C2" w14:textId="1394235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40C2" w14:textId="7E367C0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AF06A4" w:rsidRPr="00012E7B" w14:paraId="3BF65DF7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80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644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2884" w14:textId="10C500E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568,861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496A" w14:textId="4B4E2A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13,698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2BEA" w14:textId="41EA0EF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A9FD" w14:textId="5F9DC06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4,681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405" w14:textId="3BEF1F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41,426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706B" w14:textId="59BCD2C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BBB2" w14:textId="14DF689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96,337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7B0C" w14:textId="2F66C6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4,833</w:t>
            </w:r>
          </w:p>
        </w:tc>
      </w:tr>
    </w:tbl>
    <w:p w14:paraId="678C2FBA" w14:textId="77777777" w:rsidR="006C16A0" w:rsidRDefault="006C16A0"/>
    <w:p w14:paraId="3D00BDB4" w14:textId="31EF6210" w:rsidR="00752BC0" w:rsidRPr="00BE0712" w:rsidRDefault="00752BC0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US data is from the </w:t>
      </w:r>
      <w:r w:rsidR="006D46C6">
        <w:rPr>
          <w:sz w:val="18"/>
          <w:szCs w:val="18"/>
        </w:rPr>
        <w:t>2008-10 American Community Survey</w:t>
      </w:r>
      <w:r w:rsidRPr="00BE0712">
        <w:rPr>
          <w:sz w:val="18"/>
          <w:szCs w:val="18"/>
        </w:rPr>
        <w:t xml:space="preserve">. </w:t>
      </w:r>
    </w:p>
    <w:p w14:paraId="2186469B" w14:textId="1C42032D" w:rsidR="00B0553F" w:rsidRDefault="00752BC0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4B2B4F">
        <w:rPr>
          <w:sz w:val="18"/>
          <w:szCs w:val="18"/>
        </w:rPr>
        <w:t>All international Census data is from 2010, except for Cuba which is from 2012.</w:t>
      </w:r>
    </w:p>
    <w:p w14:paraId="5C064F41" w14:textId="7B06329A" w:rsidR="00BE0712" w:rsidRPr="00DB13A4" w:rsidRDefault="00BE0712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648B8280" w14:textId="0DB35FA9" w:rsidR="006C16A0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6C16A0" w:rsidRPr="00FD61D5">
        <w:rPr>
          <w:b/>
          <w:bCs/>
        </w:rPr>
        <w:t xml:space="preserve">Table </w:t>
      </w:r>
      <w:r>
        <w:rPr>
          <w:b/>
          <w:bCs/>
        </w:rPr>
        <w:t>6</w:t>
      </w:r>
      <w:r w:rsidR="006C16A0" w:rsidRPr="00FD61D5">
        <w:rPr>
          <w:b/>
          <w:bCs/>
        </w:rPr>
        <w:t xml:space="preserve">: </w:t>
      </w:r>
      <w:r w:rsidR="00FD61D5" w:rsidRPr="00FD61D5">
        <w:rPr>
          <w:b/>
          <w:bCs/>
        </w:rPr>
        <w:t>Summary Statistics by Country and Sex</w:t>
      </w:r>
      <w:ins w:id="351" w:author="William Dow [2]" w:date="2025-03-24T22:15:00Z">
        <w:r w:rsidR="00E47145">
          <w:rPr>
            <w:b/>
            <w:bCs/>
          </w:rPr>
          <w:t>, Comparing</w:t>
        </w:r>
      </w:ins>
      <w:del w:id="352" w:author="William Dow [2]" w:date="2025-03-24T22:15:00Z">
        <w:r w:rsidR="00FD61D5" w:rsidRPr="00FD61D5" w:rsidDel="00E47145">
          <w:rPr>
            <w:b/>
            <w:bCs/>
          </w:rPr>
          <w:delText xml:space="preserve"> </w:delText>
        </w:r>
        <w:r w:rsidR="00AF06A4" w:rsidDel="00E47145">
          <w:rPr>
            <w:b/>
            <w:bCs/>
          </w:rPr>
          <w:delText>In</w:delText>
        </w:r>
      </w:del>
      <w:r w:rsidR="00AF06A4">
        <w:rPr>
          <w:b/>
          <w:bCs/>
        </w:rPr>
        <w:t xml:space="preserve"> 2010 </w:t>
      </w:r>
      <w:ins w:id="353" w:author="William Dow [2]" w:date="2025-03-24T22:15:00Z">
        <w:r w:rsidR="00E47145">
          <w:rPr>
            <w:b/>
            <w:bCs/>
          </w:rPr>
          <w:t>versus</w:t>
        </w:r>
      </w:ins>
      <w:del w:id="354" w:author="William Dow [2]" w:date="2025-03-24T22:15:00Z">
        <w:r w:rsidR="00AF06A4" w:rsidDel="00E47145">
          <w:rPr>
            <w:b/>
            <w:bCs/>
          </w:rPr>
          <w:delText>and</w:delText>
        </w:r>
      </w:del>
      <w:r w:rsidR="00AF06A4">
        <w:rPr>
          <w:b/>
          <w:bCs/>
        </w:rPr>
        <w:t xml:space="preserve"> 2020</w:t>
      </w:r>
      <w:r w:rsidR="00BE0712">
        <w:rPr>
          <w:b/>
          <w:bCs/>
          <w:vertAlign w:val="superscript"/>
        </w:rPr>
        <w:t>a</w:t>
      </w:r>
    </w:p>
    <w:tbl>
      <w:tblPr>
        <w:tblW w:w="10413" w:type="dxa"/>
        <w:jc w:val="center"/>
        <w:tblLook w:val="04A0" w:firstRow="1" w:lastRow="0" w:firstColumn="1" w:lastColumn="0" w:noHBand="0" w:noVBand="1"/>
        <w:tblPrChange w:id="355" w:author="William Dow [2]" w:date="2025-03-24T22:14:00Z">
          <w:tblPr>
            <w:tblW w:w="10413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893"/>
        <w:gridCol w:w="2440"/>
        <w:gridCol w:w="1180"/>
        <w:gridCol w:w="1180"/>
        <w:gridCol w:w="1327"/>
        <w:gridCol w:w="1350"/>
        <w:gridCol w:w="1107"/>
        <w:gridCol w:w="1180"/>
        <w:tblGridChange w:id="356">
          <w:tblGrid>
            <w:gridCol w:w="893"/>
            <w:gridCol w:w="2440"/>
            <w:gridCol w:w="1180"/>
            <w:gridCol w:w="1180"/>
            <w:gridCol w:w="1180"/>
            <w:gridCol w:w="147"/>
            <w:gridCol w:w="1033"/>
            <w:gridCol w:w="317"/>
            <w:gridCol w:w="863"/>
            <w:gridCol w:w="244"/>
            <w:gridCol w:w="936"/>
            <w:gridCol w:w="244"/>
          </w:tblGrid>
        </w:tblGridChange>
      </w:tblGrid>
      <w:tr w:rsidR="006C16A0" w:rsidRPr="006C16A0" w14:paraId="65D2D57E" w14:textId="77777777" w:rsidTr="00E47145">
        <w:trPr>
          <w:trHeight w:val="20"/>
          <w:jc w:val="center"/>
          <w:trPrChange w:id="357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8" w:author="William Dow [2]" w:date="2025-03-24T22:14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3C9D77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9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71ACC2" w14:textId="31378861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360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59FD4FBD" w14:textId="1237940A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Mexico </w:t>
            </w:r>
            <w:ins w:id="361" w:author="William Dow [2]" w:date="2025-03-24T22:13:00Z">
              <w:r w:rsidR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Census </w:t>
              </w:r>
            </w:ins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362" w:author="William Dow [2]" w:date="2025-03-24T22:14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65E8E784" w14:textId="67A1F14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Mexico </w:t>
            </w:r>
            <w:ins w:id="363" w:author="William Dow [2]" w:date="2025-03-24T22:13:00Z">
              <w:r w:rsidR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Census </w:t>
              </w:r>
            </w:ins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364" w:author="William Dow [2]" w:date="2025-03-24T22:14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33069556" w14:textId="2BB31E53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ins w:id="365" w:author="William Dow [2]" w:date="2025-03-24T22:13:00Z">
              <w:r w:rsidR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 Census</w:t>
              </w:r>
            </w:ins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2010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366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1E9BCAAD" w14:textId="6ED3441C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ins w:id="367" w:author="William Dow [2]" w:date="2025-03-24T22:13:00Z">
              <w:r w:rsidR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 Census</w:t>
              </w:r>
            </w:ins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2020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368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12629A1F" w14:textId="77777777" w:rsidR="00E47145" w:rsidRDefault="005D2F95" w:rsidP="006C16A0">
            <w:pPr>
              <w:jc w:val="center"/>
              <w:rPr>
                <w:ins w:id="369" w:author="William Dow [2]" w:date="2025-03-24T22:14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</w:t>
            </w:r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59BB1ECB" w14:textId="0B63E55B" w:rsidR="006C16A0" w:rsidRPr="006C16A0" w:rsidRDefault="00E47145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370" w:author="William Dow [2]" w:date="2025-03-24T22:13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ACS </w:t>
              </w:r>
            </w:ins>
            <w:ins w:id="371" w:author="William Dow [2]" w:date="2025-03-24T22:12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2008-</w:t>
              </w:r>
            </w:ins>
            <w:del w:id="372" w:author="William Dow [2]" w:date="2025-03-24T22:13:00Z">
              <w:r w:rsidR="006C16A0" w:rsidRPr="006C16A0" w:rsidDel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delText>20</w:delText>
              </w:r>
            </w:del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37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23AEB154" w14:textId="77777777" w:rsidR="00E47145" w:rsidRDefault="005D2F95" w:rsidP="006C16A0">
            <w:pPr>
              <w:jc w:val="center"/>
              <w:rPr>
                <w:ins w:id="374" w:author="William Dow [2]" w:date="2025-03-24T22:14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</w:t>
            </w:r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40C097ED" w14:textId="77777777" w:rsidR="00E47145" w:rsidRDefault="00E47145" w:rsidP="006C16A0">
            <w:pPr>
              <w:jc w:val="center"/>
              <w:rPr>
                <w:ins w:id="375" w:author="William Dow [2]" w:date="2025-03-24T22:14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376" w:author="William Dow [2]" w:date="2025-03-24T22:13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ACS </w:t>
              </w:r>
            </w:ins>
          </w:p>
          <w:p w14:paraId="7A994AAD" w14:textId="7FD59BA2" w:rsidR="006C16A0" w:rsidRPr="006C16A0" w:rsidRDefault="00E47145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377" w:author="William Dow [2]" w:date="2025-03-24T22:13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2016-</w:t>
              </w:r>
            </w:ins>
            <w:del w:id="378" w:author="William Dow [2]" w:date="2025-03-24T22:14:00Z">
              <w:r w:rsidR="006C16A0" w:rsidRPr="006C16A0" w:rsidDel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delText>20</w:delText>
              </w:r>
            </w:del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6C16A0" w:rsidRPr="006C16A0" w14:paraId="4CCC0CE9" w14:textId="77777777" w:rsidTr="00E47145">
        <w:trPr>
          <w:trHeight w:val="20"/>
          <w:jc w:val="center"/>
          <w:trPrChange w:id="379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0" w:author="William Dow [2]" w:date="2025-03-24T22:14:00Z">
              <w:tcPr>
                <w:tcW w:w="893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552C58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1" w:author="William Dow [2]" w:date="2025-03-24T22:14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93298D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2" w:author="William Dow [2]" w:date="2025-03-24T22:14:00Z">
              <w:tcPr>
                <w:tcW w:w="118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ADCA2F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3" w:author="William Dow [2]" w:date="2025-03-24T22:14:00Z">
              <w:tcPr>
                <w:tcW w:w="11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323D3F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4" w:author="William Dow [2]" w:date="2025-03-24T22:14:00Z">
              <w:tcPr>
                <w:tcW w:w="11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64815D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5" w:author="William Dow [2]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C3A0C7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6" w:author="William Dow [2]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FBE3E3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7" w:author="William Dow [2]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623D07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04AAEEC0" w14:textId="77777777" w:rsidTr="00E47145">
        <w:trPr>
          <w:trHeight w:val="20"/>
          <w:jc w:val="center"/>
          <w:trPrChange w:id="388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9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18188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0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72546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1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1DC1D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2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A1889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3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026AB0" w14:textId="5327853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394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5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C3CD9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6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B3B42F" w14:textId="012AC65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7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14591A" w14:textId="2FA8D7E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398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</w:tr>
      <w:tr w:rsidR="00BF2550" w:rsidRPr="006C16A0" w14:paraId="7BF155B8" w14:textId="77777777" w:rsidTr="00E47145">
        <w:trPr>
          <w:trHeight w:val="20"/>
          <w:jc w:val="center"/>
          <w:trPrChange w:id="399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0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95E6F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1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CB2F7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2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E8EF9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3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3C3FA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4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627F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5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C6D92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6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8526E0" w14:textId="359076C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7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312F52" w14:textId="194171D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</w:tr>
      <w:tr w:rsidR="00BF2550" w:rsidRPr="006C16A0" w14:paraId="7D758B29" w14:textId="77777777" w:rsidTr="00E47145">
        <w:trPr>
          <w:trHeight w:val="20"/>
          <w:jc w:val="center"/>
          <w:trPrChange w:id="408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9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727A7D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0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D1F6F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1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FCF8D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2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E31B0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3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90F45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F9D5A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5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85C4FB" w14:textId="73A1A4E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6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E280D7" w14:textId="644BC59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BF2550" w:rsidRPr="006C16A0" w14:paraId="54685547" w14:textId="77777777" w:rsidTr="00E47145">
        <w:trPr>
          <w:trHeight w:val="20"/>
          <w:jc w:val="center"/>
          <w:trPrChange w:id="417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8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689E4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9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8D5ED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0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B3AE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1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8FE55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2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5D4B1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17669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C7542C" w14:textId="51FF04B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5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F4E0FF" w14:textId="00420B5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BF2550" w:rsidRPr="006C16A0" w14:paraId="0FA6BD80" w14:textId="77777777" w:rsidTr="00E47145">
        <w:trPr>
          <w:trHeight w:val="20"/>
          <w:jc w:val="center"/>
          <w:trPrChange w:id="426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7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9C6FF1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8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7F40A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9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E000D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0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8C039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1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73153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00E85F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DF49D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1FD7C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61A9E139" w14:textId="77777777" w:rsidTr="00E47145">
        <w:trPr>
          <w:trHeight w:val="20"/>
          <w:jc w:val="center"/>
          <w:trPrChange w:id="435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6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C08BE1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7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C2E8F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8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6F33D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9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2504E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0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3A733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63595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66BC83" w14:textId="641FF12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5AD4FE" w14:textId="5631100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BF2550" w:rsidRPr="006C16A0" w14:paraId="71CA6F10" w14:textId="77777777" w:rsidTr="00E47145">
        <w:trPr>
          <w:trHeight w:val="20"/>
          <w:jc w:val="center"/>
          <w:trPrChange w:id="444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5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32367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6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5FC57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7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26A74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ECABE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9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8BBDF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02BE8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537A04" w14:textId="609F952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7C9770" w14:textId="1211F41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BF2550" w:rsidRPr="006C16A0" w14:paraId="4F020CEB" w14:textId="77777777" w:rsidTr="00E47145">
        <w:trPr>
          <w:trHeight w:val="20"/>
          <w:jc w:val="center"/>
          <w:trPrChange w:id="453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4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13AEA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5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20F20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6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F2900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8D067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3D982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02443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FEDE99" w14:textId="70704C5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461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AE6268" w14:textId="0EECCB5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</w:tr>
      <w:tr w:rsidR="00BF2550" w:rsidRPr="006C16A0" w14:paraId="6EC16808" w14:textId="77777777" w:rsidTr="00E47145">
        <w:trPr>
          <w:trHeight w:val="20"/>
          <w:jc w:val="center"/>
          <w:trPrChange w:id="463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64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B664B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65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43B0E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6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E66C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226B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F5212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060F71" w14:textId="6CEF189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470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8B41F6" w14:textId="2BB09E4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6E4107" w14:textId="7276945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</w:tr>
      <w:tr w:rsidR="00BF2550" w:rsidRPr="006C16A0" w14:paraId="424738D1" w14:textId="77777777" w:rsidTr="00E47145">
        <w:trPr>
          <w:trHeight w:val="20"/>
          <w:jc w:val="center"/>
          <w:trPrChange w:id="473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4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C0E77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5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7D14CD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6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93E26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6057E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197A14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6D5BD0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67E87E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4F10E0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0E325752" w14:textId="77777777" w:rsidTr="00E47145">
        <w:trPr>
          <w:trHeight w:val="20"/>
          <w:jc w:val="center"/>
          <w:trPrChange w:id="482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3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5B82C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4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B5698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5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9F553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6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93DBC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63CDE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8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DF7BA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986461" w14:textId="3B5D693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4FB07B" w14:textId="11664C4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F2550" w:rsidRPr="006C16A0" w14:paraId="1CDAF3C0" w14:textId="77777777" w:rsidTr="00E47145">
        <w:trPr>
          <w:trHeight w:val="20"/>
          <w:jc w:val="center"/>
          <w:trPrChange w:id="491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2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4CA93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3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03DD2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4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47C98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5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0C22C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6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9E1B9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7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9603D2" w14:textId="45439CD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498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D4217" w14:textId="46749A1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7D4C09" w14:textId="385EBF5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BF2550" w:rsidRPr="006C16A0" w14:paraId="178E63EB" w14:textId="77777777" w:rsidTr="00E47145">
        <w:trPr>
          <w:trHeight w:val="20"/>
          <w:jc w:val="center"/>
          <w:trPrChange w:id="501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2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C5D79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3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ED1A6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4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1A5A4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5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070BF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6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640F2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7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A70D9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8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C0FE0C" w14:textId="1B01A7B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DEE1F0" w14:textId="49FA02B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BF2550" w:rsidRPr="006C16A0" w14:paraId="4913F2EA" w14:textId="77777777" w:rsidTr="00E47145">
        <w:trPr>
          <w:trHeight w:val="20"/>
          <w:jc w:val="center"/>
          <w:trPrChange w:id="510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1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9BFCE5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2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41C4D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3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2867C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4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22460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5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E5B41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6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39C01F" w14:textId="2EDAD47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517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8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8C5E33" w14:textId="1A57164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068472" w14:textId="6252D55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</w:tr>
      <w:tr w:rsidR="00BF2550" w:rsidRPr="006C16A0" w14:paraId="1FBFD2C7" w14:textId="77777777" w:rsidTr="00E47145">
        <w:trPr>
          <w:trHeight w:val="20"/>
          <w:jc w:val="center"/>
          <w:trPrChange w:id="520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1" w:author="William Dow [2]" w:date="2025-03-24T22:14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5ACB4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2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346B0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23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FBEE3F" w14:textId="46FA425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24" w:author="William Dow [2]" w:date="2025-03-24T22:14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EFD1E2" w14:textId="09CEE12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25" w:author="William Dow [2]" w:date="2025-03-24T22:14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53B3A1" w14:textId="60A0C3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26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1EE9E0" w14:textId="1279DF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27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FF0DAA" w14:textId="15E609B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1,111,430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28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BC240C" w14:textId="5AC6B22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2,292,118</w:t>
            </w:r>
          </w:p>
        </w:tc>
      </w:tr>
      <w:tr w:rsidR="00BF2550" w:rsidRPr="006C16A0" w14:paraId="10B66950" w14:textId="77777777" w:rsidTr="00E47145">
        <w:trPr>
          <w:trHeight w:val="20"/>
          <w:jc w:val="center"/>
          <w:trPrChange w:id="529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0" w:author="William Dow [2]" w:date="2025-03-24T22:14:00Z">
              <w:tcPr>
                <w:tcW w:w="893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05DDD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1" w:author="William Dow [2]" w:date="2025-03-24T22:14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1CF1EE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2" w:author="William Dow [2]" w:date="2025-03-24T22:14:00Z">
              <w:tcPr>
                <w:tcW w:w="118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79E2F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3" w:author="William Dow [2]" w:date="2025-03-24T22:14:00Z">
              <w:tcPr>
                <w:tcW w:w="11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06189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4" w:author="William Dow [2]" w:date="2025-03-24T22:14:00Z">
              <w:tcPr>
                <w:tcW w:w="11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E95AE6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5" w:author="William Dow [2]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511CCB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6" w:author="William Dow [2]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CA7F86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7" w:author="William Dow [2]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8B011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2559950B" w14:textId="77777777" w:rsidTr="00E47145">
        <w:trPr>
          <w:trHeight w:val="20"/>
          <w:jc w:val="center"/>
          <w:trPrChange w:id="538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9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F2E93F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0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EADEC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1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71E17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2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E39C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3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FC6C6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D7BA2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5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0D6B59" w14:textId="51581FB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6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DBEE81" w14:textId="196189E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BF2550" w:rsidRPr="006C16A0" w14:paraId="0CF8B136" w14:textId="77777777" w:rsidTr="00E47145">
        <w:trPr>
          <w:trHeight w:val="20"/>
          <w:jc w:val="center"/>
          <w:trPrChange w:id="547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8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B79A1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9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9F4F0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0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A898B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1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F85D89" w14:textId="6BB1455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552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3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29003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F97D8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5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520F3D" w14:textId="094E17E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556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7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1F9DE2" w14:textId="053F426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</w:tr>
      <w:tr w:rsidR="00BF2550" w:rsidRPr="006C16A0" w14:paraId="62375067" w14:textId="77777777" w:rsidTr="00E47145">
        <w:trPr>
          <w:trHeight w:val="20"/>
          <w:jc w:val="center"/>
          <w:trPrChange w:id="558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9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B30A6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0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A21A0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1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CE7DB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2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BA1EF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3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42ADC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110F5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5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868666" w14:textId="2869C70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6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DED251" w14:textId="20C177E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</w:tr>
      <w:tr w:rsidR="00BF2550" w:rsidRPr="006C16A0" w14:paraId="2E2CB309" w14:textId="77777777" w:rsidTr="00E47145">
        <w:trPr>
          <w:trHeight w:val="20"/>
          <w:jc w:val="center"/>
          <w:trPrChange w:id="567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8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147D98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9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232BE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0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58F8B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1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4B5C1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2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192B7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A420F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9041F9" w14:textId="5B07A2D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5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3FBC6F" w14:textId="25B128F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BF2550" w:rsidRPr="006C16A0" w14:paraId="524D0CE1" w14:textId="77777777" w:rsidTr="00E47145">
        <w:trPr>
          <w:trHeight w:val="20"/>
          <w:jc w:val="center"/>
          <w:trPrChange w:id="576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7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DD296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8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8A12A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9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FB9B3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0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7F60EF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1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B66845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CB08C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1D129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5FD3C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6A262AD1" w14:textId="77777777" w:rsidTr="00E47145">
        <w:trPr>
          <w:trHeight w:val="20"/>
          <w:jc w:val="center"/>
          <w:trPrChange w:id="585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6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F3F06C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7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5B538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8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A011E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9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DC6732" w14:textId="7AA4893E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590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1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6FC88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6D857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A60192" w14:textId="02C7199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4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9701A1" w14:textId="7911A19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BF2550" w:rsidRPr="006C16A0" w14:paraId="7492D02F" w14:textId="77777777" w:rsidTr="00E47145">
        <w:trPr>
          <w:trHeight w:val="20"/>
          <w:jc w:val="center"/>
          <w:trPrChange w:id="595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96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45900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97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B26EC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8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5077C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9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10AD1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0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CD3F5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03F3B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A9070C" w14:textId="219E79A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803C37" w14:textId="275F4AE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BF2550" w:rsidRPr="006C16A0" w14:paraId="07AEFDBC" w14:textId="77777777" w:rsidTr="00E47145">
        <w:trPr>
          <w:trHeight w:val="20"/>
          <w:jc w:val="center"/>
          <w:trPrChange w:id="604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5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49A2D8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6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F9176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7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03A99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8D607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9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BA9CE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233F4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3FB1C7" w14:textId="62556ED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612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3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940C76" w14:textId="275F82A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</w:tr>
      <w:tr w:rsidR="00BF2550" w:rsidRPr="006C16A0" w14:paraId="379B3FD8" w14:textId="77777777" w:rsidTr="00E47145">
        <w:trPr>
          <w:trHeight w:val="20"/>
          <w:jc w:val="center"/>
          <w:trPrChange w:id="614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5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48DA3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6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E8E77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7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04BED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1AD6B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9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ABE75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D6218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D06792" w14:textId="1C01348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2222BC" w14:textId="237413E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</w:tr>
      <w:tr w:rsidR="00BF2550" w:rsidRPr="006C16A0" w14:paraId="062B0FC6" w14:textId="77777777" w:rsidTr="00E47145">
        <w:trPr>
          <w:trHeight w:val="20"/>
          <w:jc w:val="center"/>
          <w:trPrChange w:id="623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4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ED0820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5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5D987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6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AF6CE5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F1484F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6FE49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A1C2FB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3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C20BA0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3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44B6F1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7EC23ED8" w14:textId="77777777" w:rsidTr="00E47145">
        <w:trPr>
          <w:trHeight w:val="20"/>
          <w:jc w:val="center"/>
          <w:trPrChange w:id="632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3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08D8B3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4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6E269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35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CB4758" w14:textId="376ED64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</w:t>
            </w:r>
            <w:ins w:id="636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3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7CE8A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3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F69899" w14:textId="59279A5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  <w:ins w:id="639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49136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7B2160" w14:textId="582BC86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2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BC457B" w14:textId="53A41DD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2.16</w:t>
            </w:r>
          </w:p>
        </w:tc>
      </w:tr>
      <w:tr w:rsidR="00BF2550" w:rsidRPr="006C16A0" w14:paraId="68DA0203" w14:textId="77777777" w:rsidTr="00E47145">
        <w:trPr>
          <w:trHeight w:val="20"/>
          <w:jc w:val="center"/>
          <w:trPrChange w:id="643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4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F1E96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5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93840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6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3C231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1BAF9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8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2C9D4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99BF8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563E25" w14:textId="52BC65D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9AD493" w14:textId="052A6A0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BF2550" w:rsidRPr="006C16A0" w14:paraId="207CCA82" w14:textId="77777777" w:rsidTr="00E47145">
        <w:trPr>
          <w:trHeight w:val="20"/>
          <w:jc w:val="center"/>
          <w:trPrChange w:id="652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3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8C1B8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4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09269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5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1973A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6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77760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7137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8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B3069D" w14:textId="392A5B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659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117FF6" w14:textId="4D0D083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1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66F2C8" w14:textId="364118C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BF2550" w:rsidRPr="006C16A0" w14:paraId="0C352398" w14:textId="77777777" w:rsidTr="00E47145">
        <w:trPr>
          <w:trHeight w:val="20"/>
          <w:jc w:val="center"/>
          <w:trPrChange w:id="662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3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71AD9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4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1EA92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5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4BB80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6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DE9D6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7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489A1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8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4BFD8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4A2571" w14:textId="3BC3531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0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8B547D" w14:textId="4EAA853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BF2550" w:rsidRPr="006C16A0" w14:paraId="405D828F" w14:textId="77777777" w:rsidTr="00E47145">
        <w:trPr>
          <w:trHeight w:val="20"/>
          <w:jc w:val="center"/>
          <w:trPrChange w:id="671" w:author="William Dow [2]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2" w:author="William Dow [2]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A32C1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3" w:author="William Dow [2]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DEB50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4" w:author="William Dow [2]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D3F5E9" w14:textId="03A432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5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8DA4BD" w14:textId="593FE79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6" w:author="William Dow [2]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F5D03D" w14:textId="1770B0E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7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426503" w14:textId="3FA0D0A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8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2A0E6A" w14:textId="3ABBBBF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889,000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9" w:author="William Dow [2]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77C8C1" w14:textId="568801D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1,932,434</w:t>
            </w:r>
          </w:p>
        </w:tc>
      </w:tr>
    </w:tbl>
    <w:p w14:paraId="0712DD3C" w14:textId="77777777" w:rsidR="006C16A0" w:rsidRDefault="006C16A0"/>
    <w:p w14:paraId="6E2CA898" w14:textId="1E869D8B" w:rsidR="00422DEE" w:rsidRDefault="00422DEE" w:rsidP="00BE0712">
      <w:pPr>
        <w:pStyle w:val="ListParagraph"/>
        <w:numPr>
          <w:ilvl w:val="0"/>
          <w:numId w:val="23"/>
        </w:numPr>
        <w:rPr>
          <w:sz w:val="18"/>
          <w:szCs w:val="18"/>
        </w:rPr>
      </w:pPr>
      <w:bookmarkStart w:id="680" w:name="_Hlk193747062"/>
      <w:r w:rsidRPr="00D928B0">
        <w:rPr>
          <w:sz w:val="18"/>
          <w:szCs w:val="18"/>
        </w:rPr>
        <w:t xml:space="preserve">US data </w:t>
      </w:r>
      <w:ins w:id="681" w:author="William Dow [2]" w:date="2025-03-24T22:15:00Z">
        <w:r w:rsidR="00E47145">
          <w:rPr>
            <w:sz w:val="18"/>
            <w:szCs w:val="18"/>
          </w:rPr>
          <w:t>are</w:t>
        </w:r>
      </w:ins>
      <w:del w:id="682" w:author="William Dow [2]" w:date="2025-03-24T22:15:00Z">
        <w:r w:rsidRPr="00D928B0" w:rsidDel="00E47145">
          <w:rPr>
            <w:sz w:val="18"/>
            <w:szCs w:val="18"/>
          </w:rPr>
          <w:delText>is</w:delText>
        </w:r>
      </w:del>
      <w:r w:rsidRPr="00D928B0">
        <w:rPr>
          <w:sz w:val="18"/>
          <w:szCs w:val="18"/>
        </w:rPr>
        <w:t xml:space="preserve"> from the </w:t>
      </w:r>
      <w:del w:id="683" w:author="William Dow [2]" w:date="2025-03-24T22:16:00Z">
        <w:r w:rsidR="006D46C6" w:rsidDel="00176224">
          <w:rPr>
            <w:sz w:val="18"/>
            <w:szCs w:val="18"/>
          </w:rPr>
          <w:delText xml:space="preserve">2008-10 </w:delText>
        </w:r>
      </w:del>
      <w:r w:rsidR="006D46C6">
        <w:rPr>
          <w:sz w:val="18"/>
          <w:szCs w:val="18"/>
        </w:rPr>
        <w:t>American Community Survey</w:t>
      </w:r>
      <w:ins w:id="684" w:author="William Dow [2]" w:date="2025-03-24T22:16:00Z">
        <w:r w:rsidR="00176224">
          <w:rPr>
            <w:sz w:val="18"/>
            <w:szCs w:val="18"/>
          </w:rPr>
          <w:t xml:space="preserve"> (ACS),</w:t>
        </w:r>
      </w:ins>
      <w:ins w:id="685" w:author="William Dow [2]" w:date="2025-03-24T22:15:00Z">
        <w:r w:rsidR="00E47145">
          <w:rPr>
            <w:sz w:val="18"/>
            <w:szCs w:val="18"/>
          </w:rPr>
          <w:t xml:space="preserve"> pooling 2008-10 </w:t>
        </w:r>
        <w:r w:rsidR="00176224">
          <w:rPr>
            <w:sz w:val="18"/>
            <w:szCs w:val="18"/>
          </w:rPr>
          <w:t>(“2010”</w:t>
        </w:r>
      </w:ins>
      <w:ins w:id="686" w:author="William Dow [2]" w:date="2025-03-24T22:16:00Z">
        <w:r w:rsidR="00176224">
          <w:rPr>
            <w:sz w:val="18"/>
            <w:szCs w:val="18"/>
          </w:rPr>
          <w:t>) and 2016-2020 (“2020</w:t>
        </w:r>
      </w:ins>
      <w:ins w:id="687" w:author="William Dow [2]" w:date="2025-03-24T22:25:00Z">
        <w:r w:rsidR="00176224">
          <w:rPr>
            <w:sz w:val="18"/>
            <w:szCs w:val="18"/>
          </w:rPr>
          <w:t>”</w:t>
        </w:r>
      </w:ins>
      <w:ins w:id="688" w:author="William Dow [2]" w:date="2025-03-24T22:16:00Z">
        <w:r w:rsidR="00176224">
          <w:rPr>
            <w:sz w:val="18"/>
            <w:szCs w:val="18"/>
          </w:rPr>
          <w:t>)</w:t>
        </w:r>
      </w:ins>
      <w:r w:rsidRPr="00D928B0">
        <w:rPr>
          <w:sz w:val="18"/>
          <w:szCs w:val="18"/>
        </w:rPr>
        <w:t xml:space="preserve">. </w:t>
      </w:r>
    </w:p>
    <w:bookmarkEnd w:id="680"/>
    <w:p w14:paraId="48F2FD82" w14:textId="105CE0FB" w:rsidR="00BE0712" w:rsidRPr="00BE0712" w:rsidRDefault="00BE0712" w:rsidP="00BE0712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69A6F174" w14:textId="77777777" w:rsidR="005D2F95" w:rsidRDefault="005D2F95" w:rsidP="00422DEE">
      <w:pPr>
        <w:rPr>
          <w:b/>
          <w:bCs/>
        </w:rPr>
      </w:pPr>
    </w:p>
    <w:p w14:paraId="78E5ED68" w14:textId="77777777" w:rsidR="00AE15FD" w:rsidRDefault="00AE15FD" w:rsidP="00422DEE">
      <w:pPr>
        <w:rPr>
          <w:b/>
          <w:bCs/>
        </w:rPr>
      </w:pPr>
    </w:p>
    <w:p w14:paraId="1C7425E6" w14:textId="7123D924" w:rsidR="006C16A0" w:rsidRPr="00E4310D" w:rsidRDefault="00312278" w:rsidP="00E4310D">
      <w:pPr>
        <w:jc w:val="center"/>
        <w:rPr>
          <w:b/>
          <w:bCs/>
        </w:rPr>
      </w:pPr>
      <w:r>
        <w:rPr>
          <w:b/>
          <w:bCs/>
        </w:rPr>
        <w:t xml:space="preserve">Supplemental </w:t>
      </w:r>
      <w:r w:rsidR="006C16A0" w:rsidRPr="00E4310D">
        <w:rPr>
          <w:b/>
          <w:bCs/>
        </w:rPr>
        <w:t xml:space="preserve">Table </w:t>
      </w:r>
      <w:r>
        <w:rPr>
          <w:b/>
          <w:bCs/>
        </w:rPr>
        <w:t>7</w:t>
      </w:r>
      <w:r w:rsidR="006C16A0" w:rsidRPr="00E4310D">
        <w:rPr>
          <w:b/>
          <w:bCs/>
        </w:rPr>
        <w:t xml:space="preserve">: </w:t>
      </w:r>
      <w:bookmarkStart w:id="689" w:name="_Hlk193366749"/>
      <w:r w:rsidR="00D50A0B">
        <w:rPr>
          <w:b/>
          <w:bCs/>
        </w:rPr>
        <w:t xml:space="preserve">Changing </w:t>
      </w:r>
      <w:r w:rsidR="00E4310D" w:rsidRPr="00E4310D">
        <w:rPr>
          <w:b/>
          <w:bCs/>
        </w:rPr>
        <w:t>Educational Attainment of</w:t>
      </w:r>
      <w:r w:rsidR="00D50A0B">
        <w:rPr>
          <w:b/>
          <w:bCs/>
        </w:rPr>
        <w:t xml:space="preserve"> the 1930-1950 Birth Cohort due to Selection:</w:t>
      </w:r>
      <w:r w:rsidR="00E4310D" w:rsidRPr="00E4310D">
        <w:rPr>
          <w:b/>
          <w:bCs/>
        </w:rPr>
        <w:t xml:space="preserve"> 2010</w:t>
      </w:r>
      <w:r w:rsidR="00BE0712">
        <w:rPr>
          <w:b/>
          <w:bCs/>
          <w:vertAlign w:val="superscript"/>
        </w:rPr>
        <w:t>a</w:t>
      </w:r>
      <w:r w:rsidR="00D50A0B">
        <w:rPr>
          <w:b/>
          <w:bCs/>
        </w:rPr>
        <w:t xml:space="preserve"> versus </w:t>
      </w:r>
      <w:r w:rsidR="00E4310D" w:rsidRPr="00E4310D">
        <w:rPr>
          <w:b/>
          <w:bCs/>
        </w:rPr>
        <w:t>2020</w:t>
      </w:r>
      <w:r w:rsidR="00BE0712">
        <w:rPr>
          <w:b/>
          <w:bCs/>
          <w:vertAlign w:val="superscript"/>
        </w:rPr>
        <w:t>b</w:t>
      </w:r>
      <w:bookmarkEnd w:id="689"/>
    </w:p>
    <w:tbl>
      <w:tblPr>
        <w:tblW w:w="13333" w:type="dxa"/>
        <w:jc w:val="center"/>
        <w:tblLook w:val="04A0" w:firstRow="1" w:lastRow="0" w:firstColumn="1" w:lastColumn="0" w:noHBand="0" w:noVBand="1"/>
      </w:tblPr>
      <w:tblGrid>
        <w:gridCol w:w="893"/>
        <w:gridCol w:w="2147"/>
        <w:gridCol w:w="940"/>
        <w:gridCol w:w="940"/>
        <w:gridCol w:w="1061"/>
        <w:gridCol w:w="1061"/>
        <w:gridCol w:w="835"/>
        <w:gridCol w:w="835"/>
        <w:gridCol w:w="717"/>
        <w:gridCol w:w="717"/>
        <w:gridCol w:w="744"/>
        <w:gridCol w:w="717"/>
        <w:gridCol w:w="863"/>
        <w:gridCol w:w="863"/>
      </w:tblGrid>
      <w:tr w:rsidR="009E7E1D" w:rsidRPr="009E7E1D" w14:paraId="417E9482" w14:textId="77777777" w:rsidTr="00185235">
        <w:trPr>
          <w:trHeight w:val="96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8EE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EE22" w14:textId="75164FD4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A668DD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11D050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71415D" w14:textId="25B13B9A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an-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Born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in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US 2010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55E63" w14:textId="1B485B9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an-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62A807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4C087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EAC66D" w14:textId="1875A951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ECBB" w14:textId="7EF672D9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8B76B" w14:textId="4E82770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DR-Born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D17CE1" w14:textId="26B3D880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DR-Born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B0AAFE" w14:textId="679BF885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Cuban-Born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9C9149" w14:textId="56403D58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Cuban-Born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</w:tr>
      <w:tr w:rsidR="009E7E1D" w:rsidRPr="009E7E1D" w14:paraId="77DF3DDA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03CA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1794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4F47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759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AFC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6C51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1F0A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A4A3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F18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D30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D7F0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D99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7A07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4844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5235" w:rsidRPr="009E7E1D" w14:paraId="366B06DC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DCA4" w14:textId="77777777" w:rsidR="00185235" w:rsidRPr="009E7E1D" w:rsidRDefault="00185235" w:rsidP="0018523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09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EC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F1C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9AC4" w14:textId="7525FCB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168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7A1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217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D342" w14:textId="209B72E0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5C9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5D2" w14:textId="017512F5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820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560" w14:textId="0FC4C04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29B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185235" w:rsidRPr="009E7E1D" w14:paraId="65A23BB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FF8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0DE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164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A1C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0BCB" w14:textId="1CB2F85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27D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31D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4EA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74BE" w14:textId="4780CDE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795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A9B1" w14:textId="5309A41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AFD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6C7B" w14:textId="5991CFA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13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185235" w:rsidRPr="009E7E1D" w14:paraId="0A199B8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D04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ADE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5CE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9F3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317B" w14:textId="5EFE8DB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203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94D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877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436" w14:textId="14948FD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18D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9AE" w14:textId="13D8F6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86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FA68" w14:textId="0CE2501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33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</w:tr>
      <w:tr w:rsidR="00185235" w:rsidRPr="009E7E1D" w14:paraId="10433F6E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E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F45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A4E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C55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02CF" w14:textId="1B2DCA1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955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0CA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32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8EBA" w14:textId="3FFAAC1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76A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7D21" w14:textId="0E2870C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9E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4CB" w14:textId="638C6BC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880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185235" w:rsidRPr="009E7E1D" w14:paraId="7EAE3895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173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1C15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72FD1" w14:textId="4D32E7A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224C5" w14:textId="34EE4C4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943C1" w14:textId="16A13BF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14,239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00B5" w14:textId="4E9759F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CDF11" w14:textId="1F6451B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67BAC" w14:textId="669EED2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4FED" w14:textId="5068A47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3CB" w14:textId="5745D17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514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E6B2B" w14:textId="2A54401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221D8" w14:textId="2C8123E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93169" w14:textId="048255CD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4,848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7019" w14:textId="520FE86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318</w:t>
            </w:r>
          </w:p>
        </w:tc>
      </w:tr>
      <w:tr w:rsidR="00185235" w:rsidRPr="009E7E1D" w14:paraId="75509E74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B399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DE02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BC1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44CD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37C6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95D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2E5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53D4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B06D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1938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4819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96E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57F6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358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5235" w:rsidRPr="009E7E1D" w14:paraId="646FDA14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CD5D" w14:textId="77777777" w:rsidR="00185235" w:rsidRPr="009E7E1D" w:rsidRDefault="00185235" w:rsidP="0018523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40F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88A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E2E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A444" w14:textId="435C3B1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913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632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067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284C" w14:textId="3BFB951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CB5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B43C" w14:textId="4F43E575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288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AEDE" w14:textId="711435B6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3CB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185235" w:rsidRPr="009E7E1D" w14:paraId="56FAEB7A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0CA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9C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3C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1F6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E77E" w14:textId="40C1700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8E0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D12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9B0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6228" w14:textId="59D6FF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8ED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C70A" w14:textId="31AA4AA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AAE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BC81" w14:textId="2E31F3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77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185235" w:rsidRPr="009E7E1D" w14:paraId="6DA891CF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7E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F8D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45A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D10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BCD" w14:textId="50C1950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A6E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567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53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CCA2" w14:textId="4B1C49E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4B2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EB04" w14:textId="6DDB8B5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B5B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A30" w14:textId="36459970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06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185235" w:rsidRPr="009E7E1D" w14:paraId="2D8BA7AD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A35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25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86C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16B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B683" w14:textId="1B9C2F1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A7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C7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01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8231" w14:textId="46B6C4C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91B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82A0" w14:textId="75E39FD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4F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06B3" w14:textId="7EA53D9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DB3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</w:tr>
      <w:tr w:rsidR="00185235" w:rsidRPr="009E7E1D" w14:paraId="397EDAE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5CA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82F4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84CA" w14:textId="1E1DB74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EB0F" w14:textId="70F91168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88B4" w14:textId="42876A3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043B" w14:textId="5AF7634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531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3709" w14:textId="703FCF0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0174" w14:textId="59D58AE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86EB" w14:textId="5979C26B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4,167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E606" w14:textId="15EC3E76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544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495F" w14:textId="7D2AAC4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F81" w14:textId="33BDDDA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DA94" w14:textId="64E6C78D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3D20" w14:textId="4752D2C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705</w:t>
            </w:r>
          </w:p>
        </w:tc>
      </w:tr>
    </w:tbl>
    <w:p w14:paraId="544CF74B" w14:textId="77777777" w:rsidR="009E7E1D" w:rsidRDefault="009E7E1D"/>
    <w:p w14:paraId="0175C314" w14:textId="1E7069E0" w:rsidR="00176224" w:rsidRDefault="00176224" w:rsidP="00176224">
      <w:pPr>
        <w:pStyle w:val="ListParagraph"/>
        <w:numPr>
          <w:ilvl w:val="0"/>
          <w:numId w:val="24"/>
        </w:numPr>
        <w:rPr>
          <w:ins w:id="690" w:author="William Dow [2]" w:date="2025-03-24T22:17:00Z"/>
          <w:sz w:val="18"/>
          <w:szCs w:val="18"/>
        </w:rPr>
      </w:pPr>
      <w:ins w:id="691" w:author="William Dow [2]" w:date="2025-03-24T22:17:00Z">
        <w:r>
          <w:rPr>
            <w:sz w:val="18"/>
            <w:szCs w:val="18"/>
          </w:rPr>
          <w:t>D</w:t>
        </w:r>
        <w:r w:rsidRPr="00D928B0">
          <w:rPr>
            <w:sz w:val="18"/>
            <w:szCs w:val="18"/>
          </w:rPr>
          <w:t>ata</w:t>
        </w:r>
        <w:r>
          <w:rPr>
            <w:sz w:val="18"/>
            <w:szCs w:val="18"/>
          </w:rPr>
          <w:t xml:space="preserve"> for those in the US</w:t>
        </w:r>
        <w:r w:rsidRPr="00D928B0">
          <w:rPr>
            <w:sz w:val="18"/>
            <w:szCs w:val="18"/>
          </w:rPr>
          <w:t xml:space="preserve"> </w:t>
        </w:r>
        <w:r>
          <w:rPr>
            <w:sz w:val="18"/>
            <w:szCs w:val="18"/>
          </w:rPr>
          <w:t>are</w:t>
        </w:r>
        <w:r w:rsidRPr="00D928B0">
          <w:rPr>
            <w:sz w:val="18"/>
            <w:szCs w:val="18"/>
          </w:rPr>
          <w:t xml:space="preserve"> from the </w:t>
        </w:r>
        <w:r>
          <w:rPr>
            <w:sz w:val="18"/>
            <w:szCs w:val="18"/>
          </w:rPr>
          <w:t>American Community Survey, pooling 2008-10 (“2010”) and 2016-2020 (“2020”)</w:t>
        </w:r>
        <w:r w:rsidRPr="00D928B0">
          <w:rPr>
            <w:sz w:val="18"/>
            <w:szCs w:val="18"/>
          </w:rPr>
          <w:t xml:space="preserve">. </w:t>
        </w:r>
      </w:ins>
    </w:p>
    <w:p w14:paraId="4F231036" w14:textId="1D87E556" w:rsidR="00422DEE" w:rsidRPr="00422DEE" w:rsidDel="00176224" w:rsidRDefault="00422DEE" w:rsidP="00BE0712">
      <w:pPr>
        <w:pStyle w:val="ListParagraph"/>
        <w:numPr>
          <w:ilvl w:val="0"/>
          <w:numId w:val="24"/>
        </w:numPr>
        <w:rPr>
          <w:del w:id="692" w:author="William Dow [2]" w:date="2025-03-24T22:17:00Z"/>
          <w:sz w:val="18"/>
          <w:szCs w:val="18"/>
        </w:rPr>
      </w:pPr>
      <w:del w:id="693" w:author="William Dow [2]" w:date="2025-03-24T22:17:00Z">
        <w:r w:rsidRPr="00422DEE" w:rsidDel="00176224">
          <w:rPr>
            <w:sz w:val="18"/>
            <w:szCs w:val="18"/>
          </w:rPr>
          <w:delText>2010 US data is from the decennial census. 2020 US data is from the 2016-20 American Community Survey.</w:delText>
        </w:r>
      </w:del>
    </w:p>
    <w:p w14:paraId="0BDCBFF7" w14:textId="48EAB83F" w:rsidR="00A772CF" w:rsidRDefault="00422DEE" w:rsidP="00BE0712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422DEE">
        <w:rPr>
          <w:sz w:val="18"/>
          <w:szCs w:val="18"/>
        </w:rPr>
        <w:t>The 2020 sample</w:t>
      </w:r>
      <w:ins w:id="694" w:author="William Dow [2]" w:date="2025-03-24T22:18:00Z">
        <w:r w:rsidR="00176224">
          <w:rPr>
            <w:sz w:val="18"/>
            <w:szCs w:val="18"/>
          </w:rPr>
          <w:t>s of those</w:t>
        </w:r>
      </w:ins>
      <w:del w:id="695" w:author="William Dow [2]" w:date="2025-03-24T22:18:00Z">
        <w:r w:rsidRPr="00422DEE" w:rsidDel="00176224">
          <w:rPr>
            <w:sz w:val="18"/>
            <w:szCs w:val="18"/>
          </w:rPr>
          <w:delText xml:space="preserve"> of </w:delText>
        </w:r>
        <w:r w:rsidR="00B10630" w:rsidDel="00176224">
          <w:rPr>
            <w:sz w:val="18"/>
            <w:szCs w:val="18"/>
          </w:rPr>
          <w:delText>U</w:delText>
        </w:r>
        <w:r w:rsidR="00CE1B65" w:rsidDel="00176224">
          <w:rPr>
            <w:sz w:val="18"/>
            <w:szCs w:val="18"/>
          </w:rPr>
          <w:delText>S</w:delText>
        </w:r>
        <w:r w:rsidRPr="00422DEE" w:rsidDel="00176224">
          <w:rPr>
            <w:sz w:val="18"/>
            <w:szCs w:val="18"/>
          </w:rPr>
          <w:delText>-born</w:delText>
        </w:r>
      </w:del>
      <w:r w:rsidRPr="00422DEE">
        <w:rPr>
          <w:sz w:val="18"/>
          <w:szCs w:val="18"/>
        </w:rPr>
        <w:t xml:space="preserve"> living in the US exclude</w:t>
      </w:r>
      <w:del w:id="696" w:author="William Dow [2]" w:date="2025-03-24T22:18:00Z">
        <w:r w:rsidRPr="00422DEE" w:rsidDel="00176224">
          <w:rPr>
            <w:sz w:val="18"/>
            <w:szCs w:val="18"/>
          </w:rPr>
          <w:delText>s</w:delText>
        </w:r>
      </w:del>
      <w:r w:rsidRPr="00422DEE">
        <w:rPr>
          <w:sz w:val="18"/>
          <w:szCs w:val="18"/>
        </w:rPr>
        <w:t xml:space="preserve"> people who migrated to the US after 2010.</w:t>
      </w:r>
    </w:p>
    <w:p w14:paraId="7217CA4D" w14:textId="77777777" w:rsidR="00BE0712" w:rsidRPr="00422DEE" w:rsidRDefault="00BE0712" w:rsidP="00BE0712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422DEE">
        <w:rPr>
          <w:sz w:val="18"/>
          <w:szCs w:val="18"/>
        </w:rPr>
        <w:t>See variable definitions in the Supplemental Materials.</w:t>
      </w:r>
    </w:p>
    <w:p w14:paraId="6D10FA2A" w14:textId="77777777" w:rsidR="00BE0712" w:rsidRDefault="00BE0712" w:rsidP="00BE0712">
      <w:pPr>
        <w:pStyle w:val="ListParagraph"/>
        <w:rPr>
          <w:ins w:id="697" w:author="Chris Soria" w:date="2025-03-29T23:22:00Z" w16du:dateUtc="2025-03-30T06:22:00Z"/>
          <w:sz w:val="18"/>
          <w:szCs w:val="18"/>
        </w:rPr>
      </w:pPr>
    </w:p>
    <w:p w14:paraId="5A64E817" w14:textId="77777777" w:rsidR="00FA14E9" w:rsidRDefault="00FA14E9" w:rsidP="00BE0712">
      <w:pPr>
        <w:pStyle w:val="ListParagraph"/>
        <w:rPr>
          <w:ins w:id="698" w:author="Chris Soria" w:date="2025-03-29T23:22:00Z" w16du:dateUtc="2025-03-30T06:22:00Z"/>
          <w:sz w:val="18"/>
          <w:szCs w:val="18"/>
        </w:rPr>
      </w:pPr>
    </w:p>
    <w:p w14:paraId="48A2CD93" w14:textId="77777777" w:rsidR="00FA14E9" w:rsidRDefault="00FA14E9" w:rsidP="00BE0712">
      <w:pPr>
        <w:pStyle w:val="ListParagraph"/>
        <w:rPr>
          <w:ins w:id="699" w:author="Chris Soria" w:date="2025-03-29T23:22:00Z" w16du:dateUtc="2025-03-30T06:22:00Z"/>
          <w:sz w:val="18"/>
          <w:szCs w:val="18"/>
        </w:rPr>
      </w:pPr>
    </w:p>
    <w:p w14:paraId="50C3E927" w14:textId="77777777" w:rsidR="00FA14E9" w:rsidRDefault="00FA14E9" w:rsidP="00BE0712">
      <w:pPr>
        <w:pStyle w:val="ListParagraph"/>
        <w:rPr>
          <w:ins w:id="700" w:author="Chris Soria" w:date="2025-03-29T23:22:00Z" w16du:dateUtc="2025-03-30T06:22:00Z"/>
          <w:sz w:val="18"/>
          <w:szCs w:val="18"/>
        </w:rPr>
      </w:pPr>
    </w:p>
    <w:p w14:paraId="19F2A6B9" w14:textId="77777777" w:rsidR="00FA14E9" w:rsidRDefault="00FA14E9" w:rsidP="00BE0712">
      <w:pPr>
        <w:pStyle w:val="ListParagraph"/>
        <w:rPr>
          <w:ins w:id="701" w:author="Chris Soria" w:date="2025-03-29T23:22:00Z" w16du:dateUtc="2025-03-30T06:22:00Z"/>
          <w:sz w:val="18"/>
          <w:szCs w:val="18"/>
        </w:rPr>
      </w:pPr>
    </w:p>
    <w:p w14:paraId="0CF9FFE6" w14:textId="77777777" w:rsidR="00FA14E9" w:rsidRDefault="00FA14E9" w:rsidP="00BE0712">
      <w:pPr>
        <w:pStyle w:val="ListParagraph"/>
        <w:rPr>
          <w:ins w:id="702" w:author="Chris Soria" w:date="2025-03-29T23:22:00Z" w16du:dateUtc="2025-03-30T06:22:00Z"/>
          <w:sz w:val="18"/>
          <w:szCs w:val="18"/>
        </w:rPr>
      </w:pPr>
    </w:p>
    <w:p w14:paraId="7C6FADF9" w14:textId="77777777" w:rsidR="00FA14E9" w:rsidRDefault="00FA14E9" w:rsidP="00BE0712">
      <w:pPr>
        <w:pStyle w:val="ListParagraph"/>
        <w:rPr>
          <w:ins w:id="703" w:author="Chris Soria" w:date="2025-03-29T23:22:00Z" w16du:dateUtc="2025-03-30T06:22:00Z"/>
          <w:sz w:val="18"/>
          <w:szCs w:val="18"/>
        </w:rPr>
      </w:pPr>
    </w:p>
    <w:p w14:paraId="5EE47DBA" w14:textId="77777777" w:rsidR="00FA14E9" w:rsidRDefault="00FA14E9" w:rsidP="00BE0712">
      <w:pPr>
        <w:pStyle w:val="ListParagraph"/>
        <w:rPr>
          <w:ins w:id="704" w:author="Chris Soria" w:date="2025-03-29T23:22:00Z" w16du:dateUtc="2025-03-30T06:22:00Z"/>
          <w:sz w:val="18"/>
          <w:szCs w:val="18"/>
        </w:rPr>
      </w:pPr>
    </w:p>
    <w:p w14:paraId="7C937F34" w14:textId="77777777" w:rsidR="00FA14E9" w:rsidRDefault="00FA14E9" w:rsidP="00BE0712">
      <w:pPr>
        <w:pStyle w:val="ListParagraph"/>
        <w:rPr>
          <w:ins w:id="705" w:author="Chris Soria" w:date="2025-03-29T23:22:00Z" w16du:dateUtc="2025-03-30T06:22:00Z"/>
          <w:sz w:val="18"/>
          <w:szCs w:val="18"/>
        </w:rPr>
      </w:pPr>
    </w:p>
    <w:p w14:paraId="0B1D5EA1" w14:textId="77777777" w:rsidR="00FA14E9" w:rsidRDefault="00FA14E9" w:rsidP="00BE0712">
      <w:pPr>
        <w:pStyle w:val="ListParagraph"/>
        <w:rPr>
          <w:ins w:id="706" w:author="Chris Soria" w:date="2025-03-29T23:22:00Z" w16du:dateUtc="2025-03-30T06:22:00Z"/>
          <w:sz w:val="18"/>
          <w:szCs w:val="18"/>
        </w:rPr>
      </w:pPr>
    </w:p>
    <w:p w14:paraId="7BFFABE1" w14:textId="77777777" w:rsidR="00FA14E9" w:rsidRDefault="00FA14E9" w:rsidP="00BE0712">
      <w:pPr>
        <w:pStyle w:val="ListParagraph"/>
        <w:rPr>
          <w:ins w:id="707" w:author="Chris Soria" w:date="2025-03-29T23:22:00Z" w16du:dateUtc="2025-03-30T06:22:00Z"/>
          <w:sz w:val="18"/>
          <w:szCs w:val="18"/>
        </w:rPr>
      </w:pPr>
    </w:p>
    <w:p w14:paraId="545B82A8" w14:textId="77777777" w:rsidR="00FA14E9" w:rsidRDefault="00FA14E9" w:rsidP="00BE0712">
      <w:pPr>
        <w:pStyle w:val="ListParagraph"/>
        <w:rPr>
          <w:ins w:id="708" w:author="Chris Soria" w:date="2025-03-29T23:22:00Z" w16du:dateUtc="2025-03-30T06:22:00Z"/>
          <w:sz w:val="18"/>
          <w:szCs w:val="18"/>
        </w:rPr>
      </w:pPr>
    </w:p>
    <w:p w14:paraId="64E3A61F" w14:textId="77777777" w:rsidR="00FA14E9" w:rsidRDefault="00FA14E9" w:rsidP="00BE0712">
      <w:pPr>
        <w:pStyle w:val="ListParagraph"/>
        <w:rPr>
          <w:ins w:id="709" w:author="Chris Soria" w:date="2025-03-29T23:22:00Z" w16du:dateUtc="2025-03-30T06:22:00Z"/>
          <w:sz w:val="18"/>
          <w:szCs w:val="18"/>
        </w:rPr>
      </w:pPr>
    </w:p>
    <w:p w14:paraId="38638836" w14:textId="77777777" w:rsidR="00FA14E9" w:rsidRDefault="00FA14E9" w:rsidP="00BE0712">
      <w:pPr>
        <w:pStyle w:val="ListParagraph"/>
        <w:rPr>
          <w:ins w:id="710" w:author="Chris Soria" w:date="2025-03-29T23:22:00Z" w16du:dateUtc="2025-03-30T06:22:00Z"/>
          <w:sz w:val="18"/>
          <w:szCs w:val="18"/>
        </w:rPr>
      </w:pPr>
    </w:p>
    <w:p w14:paraId="44B4EA34" w14:textId="77777777" w:rsidR="00FA14E9" w:rsidRDefault="00FA14E9" w:rsidP="00BE0712">
      <w:pPr>
        <w:pStyle w:val="ListParagraph"/>
        <w:rPr>
          <w:ins w:id="711" w:author="Chris Soria" w:date="2025-03-29T23:22:00Z" w16du:dateUtc="2025-03-30T06:22:00Z"/>
          <w:sz w:val="18"/>
          <w:szCs w:val="18"/>
        </w:rPr>
      </w:pPr>
    </w:p>
    <w:p w14:paraId="3F6F20A5" w14:textId="77777777" w:rsidR="00FA14E9" w:rsidRDefault="00FA14E9" w:rsidP="00BE0712">
      <w:pPr>
        <w:pStyle w:val="ListParagraph"/>
        <w:rPr>
          <w:ins w:id="712" w:author="Chris Soria" w:date="2025-03-29T23:22:00Z" w16du:dateUtc="2025-03-30T06:22:00Z"/>
          <w:sz w:val="18"/>
          <w:szCs w:val="18"/>
        </w:rPr>
      </w:pPr>
    </w:p>
    <w:p w14:paraId="2E2AD4C2" w14:textId="77777777" w:rsidR="00FA14E9" w:rsidRDefault="00FA14E9" w:rsidP="00BE0712">
      <w:pPr>
        <w:pStyle w:val="ListParagraph"/>
        <w:rPr>
          <w:ins w:id="713" w:author="Chris Soria" w:date="2025-03-29T23:22:00Z" w16du:dateUtc="2025-03-30T06:22:00Z"/>
          <w:sz w:val="18"/>
          <w:szCs w:val="18"/>
        </w:rPr>
      </w:pPr>
    </w:p>
    <w:p w14:paraId="0C461E4D" w14:textId="77777777" w:rsidR="00FA14E9" w:rsidRDefault="00FA14E9" w:rsidP="00FA14E9">
      <w:pPr>
        <w:rPr>
          <w:ins w:id="714" w:author="Chris Soria" w:date="2025-03-29T23:24:00Z" w16du:dateUtc="2025-03-30T06:24:00Z"/>
          <w:b/>
          <w:bCs/>
        </w:rPr>
      </w:pPr>
    </w:p>
    <w:p w14:paraId="4DFB0288" w14:textId="77777777" w:rsidR="00FA14E9" w:rsidRDefault="00FA14E9" w:rsidP="00FA14E9">
      <w:pPr>
        <w:rPr>
          <w:ins w:id="715" w:author="Chris Soria" w:date="2025-03-29T23:24:00Z" w16du:dateUtc="2025-03-30T06:24:00Z"/>
          <w:b/>
          <w:bCs/>
        </w:rPr>
      </w:pPr>
    </w:p>
    <w:p w14:paraId="1D06B382" w14:textId="77777777" w:rsidR="00FA14E9" w:rsidRDefault="00FA14E9" w:rsidP="00FA14E9">
      <w:pPr>
        <w:jc w:val="center"/>
        <w:rPr>
          <w:ins w:id="716" w:author="Chris Soria" w:date="2025-03-29T23:27:00Z" w16du:dateUtc="2025-03-30T06:27:00Z"/>
          <w:sz w:val="18"/>
          <w:szCs w:val="18"/>
        </w:rPr>
      </w:pPr>
    </w:p>
    <w:p w14:paraId="42AC35BD" w14:textId="19D4558F" w:rsidR="0068442C" w:rsidRPr="0068442C" w:rsidRDefault="00202392" w:rsidP="00035D8E">
      <w:pPr>
        <w:jc w:val="center"/>
        <w:rPr>
          <w:ins w:id="717" w:author="Chris Soria" w:date="2025-03-30T17:33:00Z"/>
          <w:b/>
          <w:bCs/>
        </w:rPr>
        <w:pPrChange w:id="718" w:author="Chris Soria" w:date="2025-03-31T08:52:00Z" w16du:dateUtc="2025-03-31T15:52:00Z">
          <w:pPr/>
        </w:pPrChange>
      </w:pPr>
      <w:ins w:id="719" w:author="Chris Soria" w:date="2025-03-29T23:43:00Z" w16du:dateUtc="2025-03-30T06:43:00Z">
        <w:r>
          <w:rPr>
            <w:b/>
            <w:bCs/>
          </w:rPr>
          <w:lastRenderedPageBreak/>
          <w:t xml:space="preserve">Supplemental Table </w:t>
        </w:r>
      </w:ins>
      <w:ins w:id="720" w:author="Chris Soria" w:date="2025-03-29T23:44:00Z" w16du:dateUtc="2025-03-30T06:44:00Z">
        <w:r>
          <w:rPr>
            <w:b/>
            <w:bCs/>
          </w:rPr>
          <w:t>8</w:t>
        </w:r>
      </w:ins>
      <w:ins w:id="721" w:author="Chris Soria" w:date="2025-03-29T23:27:00Z" w16du:dateUtc="2025-03-30T06:27:00Z">
        <w:r w:rsidR="00FA14E9" w:rsidRPr="00A73BEA">
          <w:rPr>
            <w:b/>
            <w:bCs/>
          </w:rPr>
          <w:t xml:space="preserve">: </w:t>
        </w:r>
      </w:ins>
      <w:ins w:id="722" w:author="Chris Soria" w:date="2025-03-30T17:33:00Z" w16du:dateUtc="2025-03-31T00:33:00Z">
        <w:r w:rsidR="0068442C">
          <w:rPr>
            <w:b/>
            <w:bCs/>
          </w:rPr>
          <w:t>Alternative Education</w:t>
        </w:r>
      </w:ins>
      <w:ins w:id="723" w:author="Chris Soria" w:date="2025-03-30T17:33:00Z">
        <w:r w:rsidR="0068442C" w:rsidRPr="0068442C">
          <w:rPr>
            <w:b/>
            <w:bCs/>
          </w:rPr>
          <w:t xml:space="preserve"> Comparison </w:t>
        </w:r>
      </w:ins>
      <w:ins w:id="724" w:author="Chris Soria" w:date="2025-03-31T08:52:00Z" w16du:dateUtc="2025-03-31T15:52:00Z">
        <w:r w:rsidR="00035D8E" w:rsidRPr="0068442C">
          <w:rPr>
            <w:b/>
            <w:bCs/>
          </w:rPr>
          <w:t xml:space="preserve">of </w:t>
        </w:r>
        <w:r w:rsidR="00035D8E">
          <w:rPr>
            <w:b/>
            <w:bCs/>
          </w:rPr>
          <w:t>Groups</w:t>
        </w:r>
      </w:ins>
      <w:ins w:id="725" w:author="Chris Soria" w:date="2025-03-30T17:34:00Z" w16du:dateUtc="2025-03-31T00:34:00Z">
        <w:r w:rsidR="0068442C">
          <w:rPr>
            <w:b/>
            <w:bCs/>
          </w:rPr>
          <w:t xml:space="preserve"> </w:t>
        </w:r>
      </w:ins>
      <w:ins w:id="726" w:author="Chris Soria" w:date="2025-03-30T17:33:00Z">
        <w:r w:rsidR="0068442C" w:rsidRPr="0068442C">
          <w:rPr>
            <w:b/>
            <w:bCs/>
          </w:rPr>
          <w:t xml:space="preserve">Ages 60+ in the U.S. by Birth Country </w:t>
        </w:r>
      </w:ins>
      <w:ins w:id="727" w:author="Chris Soria" w:date="2025-03-30T17:34:00Z" w16du:dateUtc="2025-03-31T00:34:00Z">
        <w:r w:rsidR="0068442C">
          <w:rPr>
            <w:b/>
            <w:bCs/>
          </w:rPr>
          <w:t>and Race</w:t>
        </w:r>
      </w:ins>
    </w:p>
    <w:p w14:paraId="098FCC36" w14:textId="63966A33" w:rsidR="0068442C" w:rsidRDefault="0068442C" w:rsidP="0068442C">
      <w:pPr>
        <w:rPr>
          <w:ins w:id="728" w:author="Chris Soria" w:date="2025-03-30T17:30:00Z" w16du:dateUtc="2025-03-31T00:30:00Z"/>
          <w:b/>
          <w:bCs/>
        </w:rPr>
      </w:pPr>
    </w:p>
    <w:tbl>
      <w:tblPr>
        <w:tblW w:w="13240" w:type="dxa"/>
        <w:jc w:val="center"/>
        <w:tblLook w:val="04A0" w:firstRow="1" w:lastRow="0" w:firstColumn="1" w:lastColumn="0" w:noHBand="0" w:noVBand="1"/>
      </w:tblPr>
      <w:tblGrid>
        <w:gridCol w:w="2160"/>
        <w:gridCol w:w="1088"/>
        <w:gridCol w:w="835"/>
        <w:gridCol w:w="1197"/>
        <w:gridCol w:w="829"/>
        <w:gridCol w:w="972"/>
        <w:gridCol w:w="1153"/>
        <w:gridCol w:w="1094"/>
        <w:gridCol w:w="988"/>
        <w:gridCol w:w="988"/>
        <w:gridCol w:w="1107"/>
        <w:gridCol w:w="829"/>
        <w:tblGridChange w:id="729">
          <w:tblGrid>
            <w:gridCol w:w="2160"/>
            <w:gridCol w:w="1088"/>
            <w:gridCol w:w="835"/>
            <w:gridCol w:w="1197"/>
            <w:gridCol w:w="829"/>
            <w:gridCol w:w="972"/>
            <w:gridCol w:w="1153"/>
            <w:gridCol w:w="1094"/>
            <w:gridCol w:w="988"/>
            <w:gridCol w:w="988"/>
            <w:gridCol w:w="1107"/>
            <w:gridCol w:w="829"/>
          </w:tblGrid>
        </w:tblGridChange>
      </w:tblGrid>
      <w:tr w:rsidR="0068442C" w:rsidRPr="00C429AF" w14:paraId="34439CFD" w14:textId="77777777" w:rsidTr="0068442C">
        <w:trPr>
          <w:trHeight w:val="144"/>
          <w:jc w:val="center"/>
          <w:ins w:id="730" w:author="Chris Soria" w:date="2025-03-30T17:30:00Z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0F254" w14:textId="77777777" w:rsidR="0068442C" w:rsidRPr="00C429AF" w:rsidRDefault="0068442C" w:rsidP="000F6D65">
            <w:pPr>
              <w:rPr>
                <w:ins w:id="731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D684B" w14:textId="77777777" w:rsidR="0068442C" w:rsidRPr="00C429AF" w:rsidRDefault="0068442C" w:rsidP="000F6D65">
            <w:pPr>
              <w:jc w:val="center"/>
              <w:rPr>
                <w:ins w:id="732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33" w:author="Chris Soria" w:date="2025-03-30T17:30:00Z" w16du:dateUtc="2025-03-31T00:30:00Z">
              <w:r w:rsidRPr="00382E9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Immigrant Country/Region of Birth</w:t>
              </w:r>
            </w:ins>
          </w:p>
        </w:tc>
        <w:tc>
          <w:tcPr>
            <w:tcW w:w="39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6CEAE" w14:textId="77777777" w:rsidR="0068442C" w:rsidRPr="00C429AF" w:rsidRDefault="0068442C" w:rsidP="000F6D65">
            <w:pPr>
              <w:jc w:val="center"/>
              <w:rPr>
                <w:ins w:id="734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35" w:author="Chris Soria" w:date="2025-03-30T17:30:00Z" w16du:dateUtc="2025-03-31T00:30:00Z">
              <w:r w:rsidRPr="009F3F5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US Born</w:t>
              </w:r>
            </w:ins>
          </w:p>
        </w:tc>
      </w:tr>
      <w:tr w:rsidR="0068442C" w:rsidRPr="00C429AF" w14:paraId="5DECCE0E" w14:textId="77777777" w:rsidTr="0068442C">
        <w:trPr>
          <w:trHeight w:val="144"/>
          <w:jc w:val="center"/>
          <w:ins w:id="736" w:author="Chris Soria" w:date="2025-03-30T17:30:00Z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A5D18" w14:textId="77777777" w:rsidR="0068442C" w:rsidRPr="00C429AF" w:rsidRDefault="0068442C" w:rsidP="000F6D65">
            <w:pPr>
              <w:rPr>
                <w:ins w:id="737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22A9F" w14:textId="77777777" w:rsidR="0068442C" w:rsidRPr="00C429AF" w:rsidRDefault="0068442C" w:rsidP="000F6D65">
            <w:pPr>
              <w:jc w:val="center"/>
              <w:rPr>
                <w:ins w:id="738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A0BDA" w14:textId="77777777" w:rsidR="0068442C" w:rsidRPr="00C429AF" w:rsidRDefault="0068442C" w:rsidP="000F6D65">
            <w:pPr>
              <w:jc w:val="center"/>
              <w:rPr>
                <w:ins w:id="739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567DD" w14:textId="77777777" w:rsidR="0068442C" w:rsidRPr="00C429AF" w:rsidRDefault="0068442C" w:rsidP="000F6D65">
            <w:pPr>
              <w:jc w:val="center"/>
              <w:rPr>
                <w:ins w:id="740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E4F92" w14:textId="77777777" w:rsidR="0068442C" w:rsidRPr="00C429AF" w:rsidRDefault="0068442C" w:rsidP="000F6D65">
            <w:pPr>
              <w:jc w:val="center"/>
              <w:rPr>
                <w:ins w:id="741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F560D" w14:textId="77777777" w:rsidR="0068442C" w:rsidRPr="00C429AF" w:rsidRDefault="0068442C" w:rsidP="000F6D65">
            <w:pPr>
              <w:jc w:val="center"/>
              <w:rPr>
                <w:ins w:id="742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50B89" w14:textId="77777777" w:rsidR="0068442C" w:rsidRPr="00C429AF" w:rsidRDefault="0068442C" w:rsidP="000F6D65">
            <w:pPr>
              <w:jc w:val="center"/>
              <w:rPr>
                <w:ins w:id="743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8664F" w14:textId="77777777" w:rsidR="0068442C" w:rsidRPr="00C429AF" w:rsidRDefault="0068442C" w:rsidP="000F6D65">
            <w:pPr>
              <w:jc w:val="center"/>
              <w:rPr>
                <w:ins w:id="744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98884" w14:textId="77777777" w:rsidR="0068442C" w:rsidRPr="00C429AF" w:rsidRDefault="0068442C" w:rsidP="000F6D65">
            <w:pPr>
              <w:jc w:val="center"/>
              <w:rPr>
                <w:ins w:id="745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46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Hispanic</w:t>
              </w:r>
            </w:ins>
          </w:p>
        </w:tc>
        <w:tc>
          <w:tcPr>
            <w:tcW w:w="2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7030C" w14:textId="77777777" w:rsidR="0068442C" w:rsidRPr="00C429AF" w:rsidRDefault="0068442C" w:rsidP="000F6D65">
            <w:pPr>
              <w:jc w:val="center"/>
              <w:rPr>
                <w:ins w:id="747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48" w:author="Chris Soria" w:date="2025-03-30T17:30:00Z" w16du:dateUtc="2025-03-31T00:30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Non-Hispanic</w:t>
              </w:r>
            </w:ins>
          </w:p>
        </w:tc>
      </w:tr>
      <w:tr w:rsidR="0068442C" w:rsidRPr="00C429AF" w14:paraId="494517DF" w14:textId="77777777" w:rsidTr="0068442C">
        <w:trPr>
          <w:trHeight w:val="144"/>
          <w:jc w:val="center"/>
          <w:ins w:id="749" w:author="Chris Soria" w:date="2025-03-30T17:30:00Z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E219" w14:textId="62702061" w:rsidR="0068442C" w:rsidRPr="00C429AF" w:rsidRDefault="00035D8E" w:rsidP="000F6D65">
            <w:pPr>
              <w:rPr>
                <w:ins w:id="750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ins w:id="751" w:author="Chris Soria" w:date="2025-03-31T08:52:00Z" w16du:dateUtc="2025-03-31T15:52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Education</w:t>
              </w:r>
            </w:ins>
            <w:ins w:id="752" w:author="Chris Soria" w:date="2025-03-30T17:30:00Z" w16du:dateUtc="2025-03-31T00:30:00Z">
              <w:r w:rsidR="0068442C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:vertAlign w:val="superscript"/>
                  <w14:ligatures w14:val="none"/>
                </w:rPr>
                <w:t>a</w:t>
              </w:r>
              <w:proofErr w:type="spellEnd"/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D250" w14:textId="77777777" w:rsidR="0068442C" w:rsidRPr="00C429AF" w:rsidRDefault="0068442C" w:rsidP="000F6D65">
            <w:pPr>
              <w:jc w:val="center"/>
              <w:rPr>
                <w:ins w:id="753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54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Mexico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84338" w14:textId="77777777" w:rsidR="0068442C" w:rsidRPr="00C429AF" w:rsidRDefault="0068442C" w:rsidP="000F6D65">
            <w:pPr>
              <w:jc w:val="center"/>
              <w:rPr>
                <w:ins w:id="755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56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Puerto </w:t>
              </w:r>
              <w:proofErr w:type="spellStart"/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Rico</w:t>
              </w:r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:vertAlign w:val="superscript"/>
                  <w14:ligatures w14:val="none"/>
                </w:rPr>
                <w:t>b</w:t>
              </w:r>
              <w:proofErr w:type="spellEnd"/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7946E" w14:textId="77777777" w:rsidR="0068442C" w:rsidRPr="00C429AF" w:rsidRDefault="0068442C" w:rsidP="000F6D65">
            <w:pPr>
              <w:jc w:val="center"/>
              <w:rPr>
                <w:ins w:id="757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58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Dominican Republic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3F0A" w14:textId="77777777" w:rsidR="0068442C" w:rsidRPr="00C429AF" w:rsidRDefault="0068442C" w:rsidP="000F6D65">
            <w:pPr>
              <w:jc w:val="center"/>
              <w:rPr>
                <w:ins w:id="759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60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Cuba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D3EDF" w14:textId="77777777" w:rsidR="0068442C" w:rsidRPr="00C429AF" w:rsidRDefault="0068442C" w:rsidP="000F6D65">
            <w:pPr>
              <w:jc w:val="center"/>
              <w:rPr>
                <w:ins w:id="761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62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Central America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1BB7D" w14:textId="77777777" w:rsidR="0068442C" w:rsidRPr="00C429AF" w:rsidRDefault="0068442C" w:rsidP="000F6D65">
            <w:pPr>
              <w:jc w:val="center"/>
              <w:rPr>
                <w:ins w:id="763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64" w:author="Chris Soria" w:date="2025-03-30T17:30:00Z" w16du:dateUtc="2025-03-31T00:30:00Z">
              <w:r w:rsidRPr="00382E9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Other Latin American </w:t>
              </w:r>
              <w:proofErr w:type="spellStart"/>
              <w:r w:rsidRPr="00382E9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Countries</w:t>
              </w:r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:vertAlign w:val="superscript"/>
                  <w14:ligatures w14:val="none"/>
                </w:rPr>
                <w:t>c</w:t>
              </w:r>
              <w:proofErr w:type="spellEnd"/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29962" w14:textId="77777777" w:rsidR="0068442C" w:rsidRPr="00C429AF" w:rsidRDefault="0068442C" w:rsidP="000F6D65">
            <w:pPr>
              <w:jc w:val="center"/>
              <w:rPr>
                <w:ins w:id="765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66" w:author="Chris Soria" w:date="2025-03-30T17:30:00Z" w16du:dateUtc="2025-03-31T00:30:00Z">
              <w:r w:rsidRPr="009F3F5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Countries outside Latin America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F874" w14:textId="77777777" w:rsidR="0068442C" w:rsidRPr="00C429AF" w:rsidRDefault="0068442C" w:rsidP="000F6D65">
            <w:pPr>
              <w:jc w:val="center"/>
              <w:rPr>
                <w:ins w:id="767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484A" w14:textId="77777777" w:rsidR="0068442C" w:rsidRPr="00C429AF" w:rsidRDefault="0068442C" w:rsidP="000F6D65">
            <w:pPr>
              <w:jc w:val="center"/>
              <w:rPr>
                <w:ins w:id="768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69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Black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2A08" w14:textId="77777777" w:rsidR="0068442C" w:rsidRPr="00C429AF" w:rsidRDefault="0068442C" w:rsidP="000F6D65">
            <w:pPr>
              <w:jc w:val="center"/>
              <w:rPr>
                <w:ins w:id="770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71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White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54502" w14:textId="77777777" w:rsidR="0068442C" w:rsidRPr="00C429AF" w:rsidRDefault="0068442C" w:rsidP="000F6D65">
            <w:pPr>
              <w:jc w:val="center"/>
              <w:rPr>
                <w:ins w:id="772" w:author="Chris Soria" w:date="2025-03-30T17:30:00Z" w16du:dateUtc="2025-03-31T00:30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773" w:author="Chris Soria" w:date="2025-03-30T17:30:00Z" w16du:dateUtc="2025-03-31T00:30:00Z">
              <w:r w:rsidRPr="00C429AF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Other</w:t>
              </w:r>
            </w:ins>
          </w:p>
        </w:tc>
      </w:tr>
      <w:tr w:rsidR="0068442C" w:rsidRPr="00C429AF" w14:paraId="2D150284" w14:textId="77777777" w:rsidTr="0068442C">
        <w:tblPrEx>
          <w:tblW w:w="13240" w:type="dxa"/>
          <w:jc w:val="center"/>
          <w:tblPrExChange w:id="774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775" w:author="Chris Soria" w:date="2025-03-30T17:30:00Z"/>
          <w:trPrChange w:id="776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77" w:author="Chris Soria" w:date="2025-03-30T17:31:00Z" w16du:dateUtc="2025-03-31T00:31:00Z">
              <w:tcPr>
                <w:tcW w:w="216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B19E0D" w14:textId="7F603FC1" w:rsidR="0068442C" w:rsidRPr="00C429AF" w:rsidRDefault="0068442C" w:rsidP="0068442C">
            <w:pPr>
              <w:rPr>
                <w:ins w:id="77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77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2010</w:t>
              </w:r>
            </w:ins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80" w:author="Chris Soria" w:date="2025-03-30T17:31:00Z" w16du:dateUtc="2025-03-31T00:31:00Z">
              <w:tcPr>
                <w:tcW w:w="1088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0942F9" w14:textId="2A7AD2D7" w:rsidR="0068442C" w:rsidRPr="00C429AF" w:rsidRDefault="0068442C" w:rsidP="0068442C">
            <w:pPr>
              <w:jc w:val="right"/>
              <w:rPr>
                <w:ins w:id="78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82" w:author="Chris Soria" w:date="2025-03-30T17:31:00Z" w16du:dateUtc="2025-03-31T00:31:00Z">
              <w:tcPr>
                <w:tcW w:w="835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5B13A9" w14:textId="44F74205" w:rsidR="0068442C" w:rsidRPr="00C429AF" w:rsidRDefault="0068442C" w:rsidP="0068442C">
            <w:pPr>
              <w:jc w:val="right"/>
              <w:rPr>
                <w:ins w:id="78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84" w:author="Chris Soria" w:date="2025-03-30T17:31:00Z" w16du:dateUtc="2025-03-31T00:31:00Z">
              <w:tcPr>
                <w:tcW w:w="1197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A0E25FE" w14:textId="5CAC9155" w:rsidR="0068442C" w:rsidRPr="00C429AF" w:rsidRDefault="0068442C" w:rsidP="0068442C">
            <w:pPr>
              <w:jc w:val="right"/>
              <w:rPr>
                <w:ins w:id="78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86" w:author="Chris Soria" w:date="2025-03-30T17:31:00Z" w16du:dateUtc="2025-03-31T00:31:00Z">
              <w:tcPr>
                <w:tcW w:w="77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D454D1" w14:textId="635049B6" w:rsidR="0068442C" w:rsidRPr="00C429AF" w:rsidRDefault="0068442C" w:rsidP="0068442C">
            <w:pPr>
              <w:jc w:val="right"/>
              <w:rPr>
                <w:ins w:id="78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88" w:author="Chris Soria" w:date="2025-03-30T17:31:00Z" w16du:dateUtc="2025-03-31T00:31:00Z">
              <w:tcPr>
                <w:tcW w:w="9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C6C413" w14:textId="1A28B12C" w:rsidR="0068442C" w:rsidRPr="00C429AF" w:rsidRDefault="0068442C" w:rsidP="0068442C">
            <w:pPr>
              <w:jc w:val="right"/>
              <w:rPr>
                <w:ins w:id="78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90" w:author="Chris Soria" w:date="2025-03-30T17:31:00Z" w16du:dateUtc="2025-03-31T00:31:00Z">
              <w:tcPr>
                <w:tcW w:w="109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5CC0D4" w14:textId="2621A799" w:rsidR="0068442C" w:rsidRPr="00C429AF" w:rsidRDefault="0068442C" w:rsidP="0068442C">
            <w:pPr>
              <w:jc w:val="right"/>
              <w:rPr>
                <w:ins w:id="79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92" w:author="Chris Soria" w:date="2025-03-30T17:31:00Z" w16du:dateUtc="2025-03-31T00:31:00Z">
              <w:tcPr>
                <w:tcW w:w="109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5E5A23" w14:textId="74275E6A" w:rsidR="0068442C" w:rsidRPr="00C429AF" w:rsidRDefault="0068442C" w:rsidP="0068442C">
            <w:pPr>
              <w:jc w:val="right"/>
              <w:rPr>
                <w:ins w:id="79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94" w:author="Chris Soria" w:date="2025-03-30T17:31:00Z" w16du:dateUtc="2025-03-31T00:3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B4B161" w14:textId="255DED70" w:rsidR="0068442C" w:rsidRPr="00C429AF" w:rsidRDefault="0068442C" w:rsidP="0068442C">
            <w:pPr>
              <w:jc w:val="right"/>
              <w:rPr>
                <w:ins w:id="79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96" w:author="Chris Soria" w:date="2025-03-30T17:31:00Z" w16du:dateUtc="2025-03-31T00:31:00Z">
              <w:tcPr>
                <w:tcW w:w="98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05A6B5" w14:textId="1F6AAEF1" w:rsidR="0068442C" w:rsidRPr="00C429AF" w:rsidRDefault="0068442C" w:rsidP="0068442C">
            <w:pPr>
              <w:jc w:val="right"/>
              <w:rPr>
                <w:ins w:id="79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98" w:author="Chris Soria" w:date="2025-03-30T17:31:00Z" w16du:dateUtc="2025-03-31T00:31:00Z">
              <w:tcPr>
                <w:tcW w:w="997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D9711A" w14:textId="5AC61171" w:rsidR="0068442C" w:rsidRPr="00C429AF" w:rsidRDefault="0068442C" w:rsidP="0068442C">
            <w:pPr>
              <w:jc w:val="right"/>
              <w:rPr>
                <w:ins w:id="79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00" w:author="Chris Soria" w:date="2025-03-30T17:31:00Z" w16du:dateUtc="2025-03-31T00:31:00Z">
              <w:tcPr>
                <w:tcW w:w="77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D4DC52" w14:textId="7B97F73C" w:rsidR="0068442C" w:rsidRPr="00C429AF" w:rsidRDefault="0068442C" w:rsidP="0068442C">
            <w:pPr>
              <w:jc w:val="right"/>
              <w:rPr>
                <w:ins w:id="80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8442C" w:rsidRPr="00C429AF" w14:paraId="6D1A9C3E" w14:textId="77777777" w:rsidTr="0068442C">
        <w:tblPrEx>
          <w:tblW w:w="13240" w:type="dxa"/>
          <w:jc w:val="center"/>
          <w:tblPrExChange w:id="802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803" w:author="Chris Soria" w:date="2025-03-30T17:30:00Z"/>
          <w:trPrChange w:id="804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05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0E5BCB" w14:textId="3ABD62EC" w:rsidR="0068442C" w:rsidRPr="00C429AF" w:rsidRDefault="0068442C" w:rsidP="0068442C">
            <w:pPr>
              <w:jc w:val="right"/>
              <w:rPr>
                <w:ins w:id="80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07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Less than Primary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08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E44C6B" w14:textId="4C5CCE4A" w:rsidR="0068442C" w:rsidRPr="00C429AF" w:rsidRDefault="0068442C" w:rsidP="0068442C">
            <w:pPr>
              <w:jc w:val="right"/>
              <w:rPr>
                <w:ins w:id="80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1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0.39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11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547E42" w14:textId="2EE3D10C" w:rsidR="0068442C" w:rsidRPr="00C429AF" w:rsidRDefault="0068442C" w:rsidP="0068442C">
            <w:pPr>
              <w:jc w:val="right"/>
              <w:rPr>
                <w:ins w:id="812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1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0.16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14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7C9E91" w14:textId="03101863" w:rsidR="0068442C" w:rsidRPr="00C429AF" w:rsidRDefault="0068442C" w:rsidP="0068442C">
            <w:pPr>
              <w:jc w:val="right"/>
              <w:rPr>
                <w:ins w:id="81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1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0.26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17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DBEC6E" w14:textId="3D02EFE3" w:rsidR="0068442C" w:rsidRPr="00C429AF" w:rsidRDefault="0068442C" w:rsidP="0068442C">
            <w:pPr>
              <w:jc w:val="right"/>
              <w:rPr>
                <w:ins w:id="81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1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0.09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20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0A03EF" w14:textId="535DC8CD" w:rsidR="0068442C" w:rsidRPr="00C429AF" w:rsidRDefault="0068442C" w:rsidP="0068442C">
            <w:pPr>
              <w:jc w:val="right"/>
              <w:rPr>
                <w:ins w:id="82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2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0.22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23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45EF12" w14:textId="59EBABDB" w:rsidR="0068442C" w:rsidRPr="00C429AF" w:rsidRDefault="0068442C" w:rsidP="0068442C">
            <w:pPr>
              <w:jc w:val="right"/>
              <w:rPr>
                <w:ins w:id="82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2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0.08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26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F15A22" w14:textId="6FAAEDB9" w:rsidR="0068442C" w:rsidRPr="00C429AF" w:rsidRDefault="0068442C" w:rsidP="0068442C">
            <w:pPr>
              <w:jc w:val="right"/>
              <w:rPr>
                <w:ins w:id="82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2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0.09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29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1BA6F6" w14:textId="5A9209B0" w:rsidR="0068442C" w:rsidRPr="00C429AF" w:rsidRDefault="0068442C" w:rsidP="0068442C">
            <w:pPr>
              <w:jc w:val="right"/>
              <w:rPr>
                <w:ins w:id="83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3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</w:t>
              </w:r>
            </w:ins>
            <w:ins w:id="832" w:author="Chris Soria" w:date="2025-03-30T17:39:00Z" w16du:dateUtc="2025-03-31T00:39:00Z">
              <w:r w:rsidR="00312E15">
                <w:rPr>
                  <w:sz w:val="18"/>
                  <w:szCs w:val="18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33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E118B0" w14:textId="4C66F879" w:rsidR="0068442C" w:rsidRPr="00C429AF" w:rsidRDefault="0068442C" w:rsidP="0068442C">
            <w:pPr>
              <w:jc w:val="right"/>
              <w:rPr>
                <w:ins w:id="83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3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0.05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36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7CF260" w14:textId="2E36EBEB" w:rsidR="0068442C" w:rsidRPr="00C429AF" w:rsidRDefault="0068442C" w:rsidP="0068442C">
            <w:pPr>
              <w:jc w:val="right"/>
              <w:rPr>
                <w:ins w:id="83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3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0.01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39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A6B2FEF" w14:textId="47A5F9AD" w:rsidR="0068442C" w:rsidRPr="00C429AF" w:rsidRDefault="0068442C" w:rsidP="0068442C">
            <w:pPr>
              <w:jc w:val="right"/>
              <w:rPr>
                <w:ins w:id="84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4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0.04</w:t>
              </w:r>
            </w:ins>
          </w:p>
        </w:tc>
      </w:tr>
      <w:tr w:rsidR="0068442C" w:rsidRPr="00C429AF" w14:paraId="5FABE270" w14:textId="77777777" w:rsidTr="0068442C">
        <w:tblPrEx>
          <w:tblW w:w="13240" w:type="dxa"/>
          <w:jc w:val="center"/>
          <w:tblPrExChange w:id="842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843" w:author="Chris Soria" w:date="2025-03-30T17:30:00Z"/>
          <w:trPrChange w:id="844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45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E8EE1C" w14:textId="4C8FAC0C" w:rsidR="0068442C" w:rsidRPr="00C429AF" w:rsidRDefault="0068442C" w:rsidP="0068442C">
            <w:pPr>
              <w:jc w:val="right"/>
              <w:rPr>
                <w:ins w:id="84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47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Primary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48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037E1D" w14:textId="1E4DB648" w:rsidR="0068442C" w:rsidRPr="00C429AF" w:rsidRDefault="0068442C" w:rsidP="0068442C">
            <w:pPr>
              <w:jc w:val="right"/>
              <w:rPr>
                <w:ins w:id="84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5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0.35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51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0A057C" w14:textId="63D40510" w:rsidR="0068442C" w:rsidRPr="00C429AF" w:rsidRDefault="0068442C" w:rsidP="0068442C">
            <w:pPr>
              <w:jc w:val="right"/>
              <w:rPr>
                <w:ins w:id="852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5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0.33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54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38155EA" w14:textId="5CA4C99E" w:rsidR="0068442C" w:rsidRPr="00C429AF" w:rsidRDefault="0068442C" w:rsidP="0068442C">
            <w:pPr>
              <w:jc w:val="right"/>
              <w:rPr>
                <w:ins w:id="85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5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0.37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57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C9D31D" w14:textId="3F87F934" w:rsidR="0068442C" w:rsidRPr="00C429AF" w:rsidRDefault="0068442C" w:rsidP="0068442C">
            <w:pPr>
              <w:jc w:val="right"/>
              <w:rPr>
                <w:ins w:id="85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5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0.29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60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B4E8F6" w14:textId="0E3BC53D" w:rsidR="0068442C" w:rsidRPr="00C429AF" w:rsidRDefault="0068442C" w:rsidP="0068442C">
            <w:pPr>
              <w:jc w:val="right"/>
              <w:rPr>
                <w:ins w:id="86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6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0.28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63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59EEB9" w14:textId="6AE38165" w:rsidR="0068442C" w:rsidRPr="00C429AF" w:rsidRDefault="0068442C" w:rsidP="0068442C">
            <w:pPr>
              <w:jc w:val="right"/>
              <w:rPr>
                <w:ins w:id="86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6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0.19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66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280261" w14:textId="38135F3C" w:rsidR="0068442C" w:rsidRPr="00C429AF" w:rsidRDefault="0068442C" w:rsidP="0068442C">
            <w:pPr>
              <w:jc w:val="right"/>
              <w:rPr>
                <w:ins w:id="86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6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0.15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69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F00E8B" w14:textId="63A7C449" w:rsidR="0068442C" w:rsidRPr="00C429AF" w:rsidRDefault="0068442C" w:rsidP="0068442C">
            <w:pPr>
              <w:jc w:val="right"/>
              <w:rPr>
                <w:ins w:id="87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7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0.26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72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6AB307" w14:textId="51BD5A5E" w:rsidR="0068442C" w:rsidRPr="00C429AF" w:rsidRDefault="0068442C" w:rsidP="0068442C">
            <w:pPr>
              <w:jc w:val="right"/>
              <w:rPr>
                <w:ins w:id="87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7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0.26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75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62E6C9" w14:textId="14E35DF2" w:rsidR="0068442C" w:rsidRPr="00C429AF" w:rsidRDefault="0068442C" w:rsidP="0068442C">
            <w:pPr>
              <w:jc w:val="right"/>
              <w:rPr>
                <w:ins w:id="87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77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0.12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78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3CA5A8" w14:textId="64ED974F" w:rsidR="0068442C" w:rsidRPr="00C429AF" w:rsidRDefault="0068442C" w:rsidP="0068442C">
            <w:pPr>
              <w:jc w:val="right"/>
              <w:rPr>
                <w:ins w:id="87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8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0.16</w:t>
              </w:r>
            </w:ins>
          </w:p>
        </w:tc>
      </w:tr>
      <w:tr w:rsidR="0068442C" w:rsidRPr="00C429AF" w14:paraId="5AF271F9" w14:textId="77777777" w:rsidTr="0068442C">
        <w:tblPrEx>
          <w:tblW w:w="13240" w:type="dxa"/>
          <w:jc w:val="center"/>
          <w:tblPrExChange w:id="881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882" w:author="Chris Soria" w:date="2025-03-30T17:30:00Z"/>
          <w:trPrChange w:id="883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84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1ADCAB" w14:textId="71678EF4" w:rsidR="0068442C" w:rsidRPr="00C429AF" w:rsidRDefault="0068442C" w:rsidP="0068442C">
            <w:pPr>
              <w:jc w:val="right"/>
              <w:rPr>
                <w:ins w:id="88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8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Secondary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87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90813D" w14:textId="1616E6C4" w:rsidR="0068442C" w:rsidRPr="00C429AF" w:rsidRDefault="0068442C" w:rsidP="0068442C">
            <w:pPr>
              <w:jc w:val="right"/>
              <w:rPr>
                <w:ins w:id="88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8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0.19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90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BAB0F7" w14:textId="10BED214" w:rsidR="0068442C" w:rsidRPr="00C429AF" w:rsidRDefault="0068442C" w:rsidP="0068442C">
            <w:pPr>
              <w:jc w:val="right"/>
              <w:rPr>
                <w:ins w:id="89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9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0.38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93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23C939" w14:textId="78D55A50" w:rsidR="0068442C" w:rsidRPr="00C429AF" w:rsidRDefault="0068442C" w:rsidP="0068442C">
            <w:pPr>
              <w:jc w:val="right"/>
              <w:rPr>
                <w:ins w:id="89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9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0.28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96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FEB7EB6" w14:textId="31A8D5B6" w:rsidR="0068442C" w:rsidRPr="00C429AF" w:rsidRDefault="0068442C" w:rsidP="0068442C">
            <w:pPr>
              <w:jc w:val="right"/>
              <w:rPr>
                <w:ins w:id="89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9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0.43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899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68FD09" w14:textId="25C862AE" w:rsidR="0068442C" w:rsidRPr="00C429AF" w:rsidRDefault="0068442C" w:rsidP="0068442C">
            <w:pPr>
              <w:jc w:val="right"/>
              <w:rPr>
                <w:ins w:id="90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0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0.37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02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C011EB" w14:textId="179EA863" w:rsidR="0068442C" w:rsidRPr="00C429AF" w:rsidRDefault="0068442C" w:rsidP="0068442C">
            <w:pPr>
              <w:jc w:val="right"/>
              <w:rPr>
                <w:ins w:id="90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0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0.5</w:t>
              </w:r>
            </w:ins>
            <w:ins w:id="905" w:author="Chris Soria" w:date="2025-03-30T17:38:00Z" w16du:dateUtc="2025-03-31T00:38:00Z">
              <w:r w:rsidR="00312E15">
                <w:rPr>
                  <w:sz w:val="18"/>
                  <w:szCs w:val="18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06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7C416F" w14:textId="7D0A3F97" w:rsidR="0068442C" w:rsidRPr="00C429AF" w:rsidRDefault="0068442C" w:rsidP="0068442C">
            <w:pPr>
              <w:jc w:val="right"/>
              <w:rPr>
                <w:ins w:id="90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0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0.45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09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E709BA" w14:textId="7D4A4C77" w:rsidR="0068442C" w:rsidRPr="00C429AF" w:rsidRDefault="0068442C" w:rsidP="0068442C">
            <w:pPr>
              <w:jc w:val="right"/>
              <w:rPr>
                <w:ins w:id="91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1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0.48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12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6D0C93" w14:textId="740D7BC3" w:rsidR="0068442C" w:rsidRPr="00C429AF" w:rsidRDefault="0068442C" w:rsidP="0068442C">
            <w:pPr>
              <w:jc w:val="right"/>
              <w:rPr>
                <w:ins w:id="91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1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0.53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15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2881B60" w14:textId="168A50CC" w:rsidR="0068442C" w:rsidRPr="00C429AF" w:rsidRDefault="0068442C" w:rsidP="0068442C">
            <w:pPr>
              <w:jc w:val="right"/>
              <w:rPr>
                <w:ins w:id="91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17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0.58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18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A8EFFA6" w14:textId="69686322" w:rsidR="0068442C" w:rsidRPr="00C429AF" w:rsidRDefault="0068442C" w:rsidP="0068442C">
            <w:pPr>
              <w:jc w:val="right"/>
              <w:rPr>
                <w:ins w:id="91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2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0.55</w:t>
              </w:r>
            </w:ins>
          </w:p>
        </w:tc>
      </w:tr>
      <w:tr w:rsidR="0068442C" w:rsidRPr="00C429AF" w14:paraId="6B1E27B8" w14:textId="77777777" w:rsidTr="0068442C">
        <w:tblPrEx>
          <w:tblW w:w="13240" w:type="dxa"/>
          <w:jc w:val="center"/>
          <w:tblPrExChange w:id="921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922" w:author="Chris Soria" w:date="2025-03-30T17:30:00Z"/>
          <w:trPrChange w:id="923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24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0B423D" w14:textId="4C01E96E" w:rsidR="0068442C" w:rsidRPr="00C429AF" w:rsidRDefault="0068442C" w:rsidP="0068442C">
            <w:pPr>
              <w:jc w:val="right"/>
              <w:rPr>
                <w:ins w:id="92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2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University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27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F8DD67" w14:textId="3BCE4977" w:rsidR="0068442C" w:rsidRPr="00C429AF" w:rsidRDefault="0068442C" w:rsidP="0068442C">
            <w:pPr>
              <w:jc w:val="right"/>
              <w:rPr>
                <w:ins w:id="92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2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0.04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30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A527794" w14:textId="3B59131B" w:rsidR="0068442C" w:rsidRPr="00C429AF" w:rsidRDefault="0068442C" w:rsidP="0068442C">
            <w:pPr>
              <w:jc w:val="right"/>
              <w:rPr>
                <w:ins w:id="93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3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0.09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33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8C26DB0" w14:textId="7B0A104D" w:rsidR="0068442C" w:rsidRPr="00C429AF" w:rsidRDefault="0068442C" w:rsidP="0068442C">
            <w:pPr>
              <w:jc w:val="right"/>
              <w:rPr>
                <w:ins w:id="93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3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0.08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36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F6DB9E" w14:textId="0FBD4745" w:rsidR="0068442C" w:rsidRPr="00C429AF" w:rsidRDefault="0068442C" w:rsidP="0068442C">
            <w:pPr>
              <w:jc w:val="right"/>
              <w:rPr>
                <w:ins w:id="93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3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0.17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39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541EB4" w14:textId="6DDFC1E6" w:rsidR="0068442C" w:rsidRPr="00C429AF" w:rsidRDefault="0068442C" w:rsidP="0068442C">
            <w:pPr>
              <w:jc w:val="right"/>
              <w:rPr>
                <w:ins w:id="94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4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</w:t>
              </w:r>
            </w:ins>
            <w:ins w:id="942" w:author="Chris Soria" w:date="2025-03-30T17:38:00Z" w16du:dateUtc="2025-03-31T00:38:00Z">
              <w:r w:rsidR="00312E15">
                <w:rPr>
                  <w:sz w:val="18"/>
                  <w:szCs w:val="18"/>
                </w:rPr>
                <w:t>0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43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2AC539" w14:textId="6669C4A2" w:rsidR="0068442C" w:rsidRPr="00C429AF" w:rsidRDefault="0068442C" w:rsidP="0068442C">
            <w:pPr>
              <w:jc w:val="right"/>
              <w:rPr>
                <w:ins w:id="94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4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</w:t>
              </w:r>
            </w:ins>
            <w:ins w:id="946" w:author="Chris Soria" w:date="2025-03-30T17:38:00Z" w16du:dateUtc="2025-03-31T00:38:00Z">
              <w:r w:rsidR="00312E15">
                <w:rPr>
                  <w:sz w:val="18"/>
                  <w:szCs w:val="18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47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DCC96A" w14:textId="121FEB6D" w:rsidR="0068442C" w:rsidRPr="00C429AF" w:rsidRDefault="0068442C" w:rsidP="0068442C">
            <w:pPr>
              <w:jc w:val="right"/>
              <w:rPr>
                <w:ins w:id="94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4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0.29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50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27B9B5" w14:textId="633021B4" w:rsidR="0068442C" w:rsidRPr="00C429AF" w:rsidRDefault="0068442C" w:rsidP="0068442C">
            <w:pPr>
              <w:jc w:val="right"/>
              <w:rPr>
                <w:ins w:id="95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5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0.11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53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0C1232" w14:textId="6D3C541E" w:rsidR="0068442C" w:rsidRPr="00C429AF" w:rsidRDefault="0068442C" w:rsidP="0068442C">
            <w:pPr>
              <w:jc w:val="right"/>
              <w:rPr>
                <w:ins w:id="95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5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0.14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56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22DFE7" w14:textId="7F6EFED1" w:rsidR="0068442C" w:rsidRPr="00C429AF" w:rsidRDefault="0068442C" w:rsidP="0068442C">
            <w:pPr>
              <w:jc w:val="right"/>
              <w:rPr>
                <w:ins w:id="95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5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0.25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59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F495A8" w14:textId="0D7C38C3" w:rsidR="0068442C" w:rsidRPr="00C429AF" w:rsidRDefault="0068442C" w:rsidP="0068442C">
            <w:pPr>
              <w:jc w:val="right"/>
              <w:rPr>
                <w:ins w:id="96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6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0.22</w:t>
              </w:r>
            </w:ins>
          </w:p>
        </w:tc>
      </w:tr>
      <w:tr w:rsidR="0068442C" w:rsidRPr="00C429AF" w14:paraId="088CA649" w14:textId="77777777" w:rsidTr="0068442C">
        <w:tblPrEx>
          <w:tblW w:w="13240" w:type="dxa"/>
          <w:jc w:val="center"/>
          <w:tblPrExChange w:id="962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963" w:author="Chris Soria" w:date="2025-03-30T17:30:00Z"/>
          <w:trPrChange w:id="964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65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E6A7F0" w14:textId="5E1A7EB0" w:rsidR="0068442C" w:rsidRPr="00C429AF" w:rsidRDefault="0068442C">
            <w:pPr>
              <w:jc w:val="right"/>
              <w:rPr>
                <w:ins w:id="96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pPrChange w:id="967" w:author="Chris Soria" w:date="2025-03-30T17:32:00Z" w16du:dateUtc="2025-03-31T00:32:00Z">
                <w:pPr/>
              </w:pPrChange>
            </w:pPr>
            <w:ins w:id="96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N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69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1C5AA2E" w14:textId="4EF66FE0" w:rsidR="0068442C" w:rsidRPr="00C429AF" w:rsidRDefault="0068442C" w:rsidP="0068442C">
            <w:pPr>
              <w:jc w:val="right"/>
              <w:rPr>
                <w:ins w:id="97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7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29</w:t>
              </w:r>
            </w:ins>
            <w:ins w:id="972" w:author="Chris Soria" w:date="2025-03-30T17:37:00Z" w16du:dateUtc="2025-03-31T00:37:00Z">
              <w:r w:rsidR="00312E15">
                <w:rPr>
                  <w:sz w:val="18"/>
                  <w:szCs w:val="18"/>
                </w:rPr>
                <w:t>,</w:t>
              </w:r>
            </w:ins>
            <w:ins w:id="97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857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74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1E9AA0" w14:textId="74B3FD72" w:rsidR="0068442C" w:rsidRPr="00C429AF" w:rsidRDefault="0068442C" w:rsidP="0068442C">
            <w:pPr>
              <w:jc w:val="right"/>
              <w:rPr>
                <w:ins w:id="97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7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10</w:t>
              </w:r>
            </w:ins>
            <w:ins w:id="977" w:author="Chris Soria" w:date="2025-03-30T17:37:00Z" w16du:dateUtc="2025-03-31T00:37:00Z">
              <w:r w:rsidR="00312E15">
                <w:rPr>
                  <w:sz w:val="18"/>
                  <w:szCs w:val="18"/>
                </w:rPr>
                <w:t>,</w:t>
              </w:r>
            </w:ins>
            <w:ins w:id="97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973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79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1EC5F6" w14:textId="44378E4A" w:rsidR="0068442C" w:rsidRPr="00C429AF" w:rsidRDefault="0068442C" w:rsidP="0068442C">
            <w:pPr>
              <w:jc w:val="right"/>
              <w:rPr>
                <w:ins w:id="980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98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3</w:t>
              </w:r>
            </w:ins>
            <w:ins w:id="982" w:author="Chris Soria" w:date="2025-03-30T17:37:00Z" w16du:dateUtc="2025-03-31T00:37:00Z">
              <w:r w:rsidR="00312E15">
                <w:rPr>
                  <w:sz w:val="18"/>
                  <w:szCs w:val="18"/>
                </w:rPr>
                <w:t>,</w:t>
              </w:r>
            </w:ins>
            <w:ins w:id="98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116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84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39D6667" w14:textId="4E643302" w:rsidR="0068442C" w:rsidRPr="00C429AF" w:rsidRDefault="0068442C" w:rsidP="0068442C">
            <w:pPr>
              <w:jc w:val="right"/>
              <w:rPr>
                <w:ins w:id="985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98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11</w:t>
              </w:r>
            </w:ins>
            <w:ins w:id="987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98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093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89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6E56D0" w14:textId="469E8257" w:rsidR="0068442C" w:rsidRPr="00C429AF" w:rsidRDefault="0068442C" w:rsidP="0068442C">
            <w:pPr>
              <w:jc w:val="right"/>
              <w:rPr>
                <w:ins w:id="990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99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6</w:t>
              </w:r>
            </w:ins>
            <w:ins w:id="992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99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702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94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05116E" w14:textId="313AB564" w:rsidR="0068442C" w:rsidRPr="00C429AF" w:rsidRDefault="0068442C" w:rsidP="0068442C">
            <w:pPr>
              <w:jc w:val="right"/>
              <w:rPr>
                <w:ins w:id="995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99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9</w:t>
              </w:r>
            </w:ins>
            <w:ins w:id="997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99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479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99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97A4E5A" w14:textId="4824B5AE" w:rsidR="0068442C" w:rsidRPr="00C429AF" w:rsidRDefault="0068442C" w:rsidP="0068442C">
            <w:pPr>
              <w:jc w:val="right"/>
              <w:rPr>
                <w:ins w:id="1000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00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154</w:t>
              </w:r>
            </w:ins>
            <w:ins w:id="1002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00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527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04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1C9EAD" w14:textId="019DBDFB" w:rsidR="0068442C" w:rsidRPr="00C429AF" w:rsidRDefault="0068442C" w:rsidP="0068442C">
            <w:pPr>
              <w:jc w:val="right"/>
              <w:rPr>
                <w:ins w:id="100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0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47</w:t>
              </w:r>
            </w:ins>
            <w:ins w:id="1007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00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087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09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000D5D" w14:textId="096551D5" w:rsidR="0068442C" w:rsidRPr="00C429AF" w:rsidRDefault="0068442C" w:rsidP="0068442C">
            <w:pPr>
              <w:jc w:val="right"/>
              <w:rPr>
                <w:ins w:id="101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1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141</w:t>
              </w:r>
            </w:ins>
            <w:ins w:id="1012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01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695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14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0DA3AC" w14:textId="7DB7FBEF" w:rsidR="0068442C" w:rsidRPr="00C429AF" w:rsidRDefault="0068442C" w:rsidP="0068442C">
            <w:pPr>
              <w:jc w:val="right"/>
              <w:rPr>
                <w:ins w:id="1015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01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</w:t>
              </w:r>
            </w:ins>
            <w:ins w:id="1017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01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551</w:t>
              </w:r>
            </w:ins>
            <w:ins w:id="1019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02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834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21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4CACC4" w14:textId="384CE74C" w:rsidR="0068442C" w:rsidRPr="00C429AF" w:rsidRDefault="0068442C" w:rsidP="0068442C">
            <w:pPr>
              <w:jc w:val="right"/>
              <w:rPr>
                <w:ins w:id="1022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02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34</w:t>
              </w:r>
            </w:ins>
            <w:ins w:id="1024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02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067</w:t>
              </w:r>
            </w:ins>
          </w:p>
        </w:tc>
      </w:tr>
      <w:tr w:rsidR="0068442C" w:rsidRPr="00C429AF" w14:paraId="50C0F076" w14:textId="77777777" w:rsidTr="0068442C">
        <w:tblPrEx>
          <w:tblW w:w="13240" w:type="dxa"/>
          <w:jc w:val="center"/>
          <w:tblPrExChange w:id="1026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1027" w:author="Chris Soria" w:date="2025-03-30T17:30:00Z"/>
          <w:trPrChange w:id="1028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29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D3F226" w14:textId="02A7E6C9" w:rsidR="0068442C" w:rsidRPr="00C429AF" w:rsidRDefault="0068442C">
            <w:pPr>
              <w:rPr>
                <w:ins w:id="103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pPrChange w:id="1031" w:author="Chris Soria" w:date="2025-03-30T17:32:00Z" w16du:dateUtc="2025-03-31T00:32:00Z">
                <w:pPr>
                  <w:jc w:val="right"/>
                </w:pPr>
              </w:pPrChange>
            </w:pPr>
            <w:ins w:id="103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2020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33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BFD550C" w14:textId="7E4D6909" w:rsidR="0068442C" w:rsidRPr="00C429AF" w:rsidRDefault="0068442C" w:rsidP="0068442C">
            <w:pPr>
              <w:jc w:val="right"/>
              <w:rPr>
                <w:ins w:id="103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35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B4A4DF" w14:textId="7AC36B11" w:rsidR="0068442C" w:rsidRPr="00C429AF" w:rsidRDefault="0068442C" w:rsidP="0068442C">
            <w:pPr>
              <w:jc w:val="right"/>
              <w:rPr>
                <w:ins w:id="103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37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25CDFC" w14:textId="35EF520E" w:rsidR="0068442C" w:rsidRPr="00C429AF" w:rsidRDefault="0068442C" w:rsidP="0068442C">
            <w:pPr>
              <w:jc w:val="right"/>
              <w:rPr>
                <w:ins w:id="103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39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5C279F" w14:textId="5A8089DC" w:rsidR="0068442C" w:rsidRPr="00C429AF" w:rsidRDefault="0068442C" w:rsidP="0068442C">
            <w:pPr>
              <w:jc w:val="right"/>
              <w:rPr>
                <w:ins w:id="104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41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068C7E4" w14:textId="1035A1DB" w:rsidR="0068442C" w:rsidRPr="00C429AF" w:rsidRDefault="0068442C" w:rsidP="0068442C">
            <w:pPr>
              <w:jc w:val="right"/>
              <w:rPr>
                <w:ins w:id="1042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43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C95A74" w14:textId="748EF55E" w:rsidR="0068442C" w:rsidRPr="00C429AF" w:rsidRDefault="0068442C" w:rsidP="0068442C">
            <w:pPr>
              <w:jc w:val="right"/>
              <w:rPr>
                <w:ins w:id="104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45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DA01240" w14:textId="2B681ACD" w:rsidR="0068442C" w:rsidRPr="00C429AF" w:rsidRDefault="0068442C" w:rsidP="0068442C">
            <w:pPr>
              <w:jc w:val="right"/>
              <w:rPr>
                <w:ins w:id="104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47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E8C956" w14:textId="53D8E37E" w:rsidR="0068442C" w:rsidRPr="00C429AF" w:rsidRDefault="0068442C" w:rsidP="0068442C">
            <w:pPr>
              <w:jc w:val="right"/>
              <w:rPr>
                <w:ins w:id="104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49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D80C8E7" w14:textId="429C3B61" w:rsidR="0068442C" w:rsidRPr="00C429AF" w:rsidRDefault="0068442C" w:rsidP="0068442C">
            <w:pPr>
              <w:jc w:val="right"/>
              <w:rPr>
                <w:ins w:id="105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51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A80589" w14:textId="7E9ED393" w:rsidR="0068442C" w:rsidRPr="00C429AF" w:rsidRDefault="0068442C" w:rsidP="0068442C">
            <w:pPr>
              <w:jc w:val="right"/>
              <w:rPr>
                <w:ins w:id="1052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53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E91469" w14:textId="2E27985A" w:rsidR="0068442C" w:rsidRPr="00C429AF" w:rsidRDefault="0068442C" w:rsidP="0068442C">
            <w:pPr>
              <w:jc w:val="right"/>
              <w:rPr>
                <w:ins w:id="105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8442C" w:rsidRPr="00C429AF" w14:paraId="57851430" w14:textId="77777777" w:rsidTr="0068442C">
        <w:tblPrEx>
          <w:tblW w:w="13240" w:type="dxa"/>
          <w:jc w:val="center"/>
          <w:tblPrExChange w:id="1055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1056" w:author="Chris Soria" w:date="2025-03-30T17:30:00Z"/>
          <w:trPrChange w:id="1057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58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D5C36D" w14:textId="3BD93A0C" w:rsidR="0068442C" w:rsidRPr="00C429AF" w:rsidRDefault="0068442C" w:rsidP="0068442C">
            <w:pPr>
              <w:jc w:val="right"/>
              <w:rPr>
                <w:ins w:id="105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6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Less than Primary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61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7B6D6EE" w14:textId="3E405BA6" w:rsidR="0068442C" w:rsidRPr="00C429AF" w:rsidRDefault="0068442C" w:rsidP="0068442C">
            <w:pPr>
              <w:jc w:val="right"/>
              <w:rPr>
                <w:ins w:id="1062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6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0.31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64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C605A59" w14:textId="5B051782" w:rsidR="0068442C" w:rsidRPr="00C429AF" w:rsidRDefault="0068442C" w:rsidP="0068442C">
            <w:pPr>
              <w:jc w:val="right"/>
              <w:rPr>
                <w:ins w:id="106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6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0.11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67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770C21" w14:textId="384FE6F7" w:rsidR="0068442C" w:rsidRPr="00C429AF" w:rsidRDefault="0068442C" w:rsidP="0068442C">
            <w:pPr>
              <w:jc w:val="right"/>
              <w:rPr>
                <w:ins w:id="106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6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</w:t>
              </w:r>
            </w:ins>
            <w:ins w:id="1070" w:author="Chris Soria" w:date="2025-03-30T17:38:00Z" w16du:dateUtc="2025-03-31T00:38:00Z">
              <w:r w:rsidR="00312E15">
                <w:rPr>
                  <w:sz w:val="18"/>
                  <w:szCs w:val="18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71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193B4F" w14:textId="741CC695" w:rsidR="0068442C" w:rsidRPr="00C429AF" w:rsidRDefault="0068442C" w:rsidP="0068442C">
            <w:pPr>
              <w:jc w:val="right"/>
              <w:rPr>
                <w:ins w:id="1072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7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0.08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74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052011" w14:textId="59407C36" w:rsidR="0068442C" w:rsidRPr="00C429AF" w:rsidRDefault="0068442C" w:rsidP="0068442C">
            <w:pPr>
              <w:jc w:val="right"/>
              <w:rPr>
                <w:ins w:id="107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7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0.22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77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ABE1E6" w14:textId="3FDB6C9E" w:rsidR="0068442C" w:rsidRPr="00C429AF" w:rsidRDefault="0068442C" w:rsidP="0068442C">
            <w:pPr>
              <w:jc w:val="right"/>
              <w:rPr>
                <w:ins w:id="107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7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0.07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80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061776" w14:textId="186EB816" w:rsidR="0068442C" w:rsidRPr="00C429AF" w:rsidRDefault="0068442C" w:rsidP="0068442C">
            <w:pPr>
              <w:jc w:val="right"/>
              <w:rPr>
                <w:ins w:id="108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8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0.08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83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BEDAB8" w14:textId="067A7228" w:rsidR="0068442C" w:rsidRPr="00C429AF" w:rsidRDefault="0068442C" w:rsidP="0068442C">
            <w:pPr>
              <w:jc w:val="right"/>
              <w:rPr>
                <w:ins w:id="108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8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0.06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86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D977F2" w14:textId="3F60C39E" w:rsidR="0068442C" w:rsidRPr="00C429AF" w:rsidRDefault="0068442C" w:rsidP="0068442C">
            <w:pPr>
              <w:jc w:val="right"/>
              <w:rPr>
                <w:ins w:id="108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8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0.02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89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DB541C" w14:textId="12F6401A" w:rsidR="0068442C" w:rsidRPr="00C429AF" w:rsidRDefault="0068442C" w:rsidP="0068442C">
            <w:pPr>
              <w:jc w:val="right"/>
              <w:rPr>
                <w:ins w:id="109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9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0.01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92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A367DCE" w14:textId="5A7343F8" w:rsidR="0068442C" w:rsidRPr="00C429AF" w:rsidRDefault="0068442C" w:rsidP="0068442C">
            <w:pPr>
              <w:jc w:val="right"/>
              <w:rPr>
                <w:ins w:id="109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9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0.02</w:t>
              </w:r>
            </w:ins>
          </w:p>
        </w:tc>
      </w:tr>
      <w:tr w:rsidR="0068442C" w:rsidRPr="00C429AF" w14:paraId="391A1D08" w14:textId="77777777" w:rsidTr="0068442C">
        <w:tblPrEx>
          <w:tblW w:w="13240" w:type="dxa"/>
          <w:jc w:val="center"/>
          <w:tblPrExChange w:id="1095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1096" w:author="Chris Soria" w:date="2025-03-30T17:30:00Z"/>
          <w:trPrChange w:id="1097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098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6452CD" w14:textId="05F4AFC5" w:rsidR="0068442C" w:rsidRPr="00C429AF" w:rsidRDefault="0068442C" w:rsidP="0068442C">
            <w:pPr>
              <w:jc w:val="right"/>
              <w:rPr>
                <w:ins w:id="109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0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Primary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01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C94263" w14:textId="23EEB3DB" w:rsidR="0068442C" w:rsidRPr="00C429AF" w:rsidRDefault="0068442C" w:rsidP="0068442C">
            <w:pPr>
              <w:jc w:val="right"/>
              <w:rPr>
                <w:ins w:id="1102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0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0.34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04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04A77C" w14:textId="3D22E1B2" w:rsidR="0068442C" w:rsidRPr="00C429AF" w:rsidRDefault="0068442C" w:rsidP="0068442C">
            <w:pPr>
              <w:jc w:val="right"/>
              <w:rPr>
                <w:ins w:id="110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0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0.26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07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F99F984" w14:textId="762A3A2B" w:rsidR="0068442C" w:rsidRPr="00C429AF" w:rsidRDefault="0068442C" w:rsidP="0068442C">
            <w:pPr>
              <w:jc w:val="right"/>
              <w:rPr>
                <w:ins w:id="110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0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0.31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10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1062302" w14:textId="0CBAC9BA" w:rsidR="0068442C" w:rsidRPr="00C429AF" w:rsidRDefault="0068442C" w:rsidP="0068442C">
            <w:pPr>
              <w:jc w:val="right"/>
              <w:rPr>
                <w:ins w:id="111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1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</w:t>
              </w:r>
            </w:ins>
            <w:ins w:id="1113" w:author="Chris Soria" w:date="2025-03-30T17:38:00Z" w16du:dateUtc="2025-03-31T00:38:00Z">
              <w:r w:rsidR="00312E15">
                <w:rPr>
                  <w:sz w:val="18"/>
                  <w:szCs w:val="18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14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79C657" w14:textId="314964E4" w:rsidR="0068442C" w:rsidRPr="00C429AF" w:rsidRDefault="0068442C" w:rsidP="0068442C">
            <w:pPr>
              <w:jc w:val="right"/>
              <w:rPr>
                <w:ins w:id="111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1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0.25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17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BABD70" w14:textId="702FED5B" w:rsidR="0068442C" w:rsidRPr="00C429AF" w:rsidRDefault="0068442C" w:rsidP="0068442C">
            <w:pPr>
              <w:jc w:val="right"/>
              <w:rPr>
                <w:ins w:id="111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1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0.12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20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02569D" w14:textId="5DC52E3E" w:rsidR="0068442C" w:rsidRPr="00C429AF" w:rsidRDefault="0068442C" w:rsidP="0068442C">
            <w:pPr>
              <w:jc w:val="right"/>
              <w:rPr>
                <w:ins w:id="112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2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</w:t>
              </w:r>
            </w:ins>
            <w:ins w:id="1123" w:author="Chris Soria" w:date="2025-03-30T17:38:00Z" w16du:dateUtc="2025-03-31T00:38:00Z">
              <w:r w:rsidR="00312E15">
                <w:rPr>
                  <w:sz w:val="18"/>
                  <w:szCs w:val="18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24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C1B892" w14:textId="461E9FEA" w:rsidR="0068442C" w:rsidRPr="00C429AF" w:rsidRDefault="0068442C" w:rsidP="0068442C">
            <w:pPr>
              <w:jc w:val="right"/>
              <w:rPr>
                <w:ins w:id="112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2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0.16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27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AD2BCB0" w14:textId="60B9C6C8" w:rsidR="0068442C" w:rsidRPr="00C429AF" w:rsidRDefault="0068442C" w:rsidP="0068442C">
            <w:pPr>
              <w:jc w:val="right"/>
              <w:rPr>
                <w:ins w:id="112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2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0.15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30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19D8B52" w14:textId="29C1C458" w:rsidR="0068442C" w:rsidRPr="00C429AF" w:rsidRDefault="0068442C" w:rsidP="0068442C">
            <w:pPr>
              <w:jc w:val="right"/>
              <w:rPr>
                <w:ins w:id="113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3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0.06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33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F6AB65" w14:textId="5EF437BD" w:rsidR="0068442C" w:rsidRPr="00C429AF" w:rsidRDefault="0068442C" w:rsidP="0068442C">
            <w:pPr>
              <w:jc w:val="right"/>
              <w:rPr>
                <w:ins w:id="113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3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0.09</w:t>
              </w:r>
            </w:ins>
          </w:p>
        </w:tc>
      </w:tr>
      <w:tr w:rsidR="0068442C" w:rsidRPr="00C429AF" w14:paraId="6BFF3A0C" w14:textId="77777777" w:rsidTr="0068442C">
        <w:tblPrEx>
          <w:tblW w:w="13240" w:type="dxa"/>
          <w:jc w:val="center"/>
          <w:tblPrExChange w:id="1136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1137" w:author="Chris Soria" w:date="2025-03-30T17:30:00Z"/>
          <w:trPrChange w:id="1138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39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D87F7E" w14:textId="7B3BD10B" w:rsidR="0068442C" w:rsidRPr="00C429AF" w:rsidRDefault="0068442C" w:rsidP="0068442C">
            <w:pPr>
              <w:jc w:val="right"/>
              <w:rPr>
                <w:ins w:id="114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4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Secondary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42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19FD878" w14:textId="77F84A21" w:rsidR="0068442C" w:rsidRPr="00C429AF" w:rsidRDefault="0068442C" w:rsidP="0068442C">
            <w:pPr>
              <w:jc w:val="right"/>
              <w:rPr>
                <w:ins w:id="114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4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0.26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45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404950" w14:textId="52A8BB7F" w:rsidR="0068442C" w:rsidRPr="00C429AF" w:rsidRDefault="0068442C" w:rsidP="0068442C">
            <w:pPr>
              <w:jc w:val="right"/>
              <w:rPr>
                <w:ins w:id="114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47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0.45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48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949541C" w14:textId="359631FE" w:rsidR="0068442C" w:rsidRPr="00C429AF" w:rsidRDefault="0068442C" w:rsidP="0068442C">
            <w:pPr>
              <w:jc w:val="right"/>
              <w:rPr>
                <w:ins w:id="114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5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0.35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51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2C8C0A" w14:textId="0F48E681" w:rsidR="0068442C" w:rsidRPr="00C429AF" w:rsidRDefault="0068442C" w:rsidP="0068442C">
            <w:pPr>
              <w:jc w:val="right"/>
              <w:rPr>
                <w:ins w:id="1152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5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0.47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54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1053B9E" w14:textId="23535524" w:rsidR="0068442C" w:rsidRPr="00C429AF" w:rsidRDefault="0068442C" w:rsidP="0068442C">
            <w:pPr>
              <w:jc w:val="right"/>
              <w:rPr>
                <w:ins w:id="115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5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0.39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57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0CCEA07" w14:textId="509E29CA" w:rsidR="0068442C" w:rsidRPr="00C429AF" w:rsidRDefault="0068442C" w:rsidP="0068442C">
            <w:pPr>
              <w:jc w:val="right"/>
              <w:rPr>
                <w:ins w:id="115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5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0.53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60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3AC8E9" w14:textId="060C648F" w:rsidR="0068442C" w:rsidRPr="00C429AF" w:rsidRDefault="0068442C" w:rsidP="0068442C">
            <w:pPr>
              <w:jc w:val="right"/>
              <w:rPr>
                <w:ins w:id="1161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6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0.45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63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A3A7F97" w14:textId="0781F916" w:rsidR="0068442C" w:rsidRPr="00C429AF" w:rsidRDefault="0068442C" w:rsidP="0068442C">
            <w:pPr>
              <w:jc w:val="right"/>
              <w:rPr>
                <w:ins w:id="1164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6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0.57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66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13DAD35" w14:textId="7064F45E" w:rsidR="0068442C" w:rsidRPr="00C429AF" w:rsidRDefault="0068442C" w:rsidP="0068442C">
            <w:pPr>
              <w:jc w:val="right"/>
              <w:rPr>
                <w:ins w:id="1167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6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0.61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69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2A8C91" w14:textId="4A1EBD27" w:rsidR="0068442C" w:rsidRPr="00C429AF" w:rsidRDefault="0068442C" w:rsidP="0068442C">
            <w:pPr>
              <w:jc w:val="right"/>
              <w:rPr>
                <w:ins w:id="117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7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0.59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72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5F6700" w14:textId="1E0BEC1C" w:rsidR="0068442C" w:rsidRPr="00C429AF" w:rsidRDefault="0068442C" w:rsidP="0068442C">
            <w:pPr>
              <w:jc w:val="right"/>
              <w:rPr>
                <w:ins w:id="117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7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0.56</w:t>
              </w:r>
            </w:ins>
          </w:p>
        </w:tc>
      </w:tr>
      <w:tr w:rsidR="0068442C" w:rsidRPr="00C429AF" w14:paraId="626E34D3" w14:textId="77777777" w:rsidTr="0068442C">
        <w:tblPrEx>
          <w:tblW w:w="13240" w:type="dxa"/>
          <w:jc w:val="center"/>
          <w:tblPrExChange w:id="1175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1176" w:author="Chris Soria" w:date="2025-03-30T17:30:00Z"/>
          <w:trPrChange w:id="1177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78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62D067" w14:textId="6A60B4AA" w:rsidR="0068442C" w:rsidRPr="00C429AF" w:rsidRDefault="0068442C">
            <w:pPr>
              <w:jc w:val="right"/>
              <w:rPr>
                <w:ins w:id="1179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pPrChange w:id="1180" w:author="Chris Soria" w:date="2025-03-30T17:32:00Z" w16du:dateUtc="2025-03-31T00:32:00Z">
                <w:pPr/>
              </w:pPrChange>
            </w:pPr>
            <w:ins w:id="118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University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82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E1C46E" w14:textId="634F4AEB" w:rsidR="0068442C" w:rsidRPr="00C429AF" w:rsidRDefault="0068442C" w:rsidP="0068442C">
            <w:pPr>
              <w:jc w:val="right"/>
              <w:rPr>
                <w:ins w:id="118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8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0.06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85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396E9A" w14:textId="73FA0CFC" w:rsidR="0068442C" w:rsidRPr="00C429AF" w:rsidRDefault="0068442C" w:rsidP="0068442C">
            <w:pPr>
              <w:jc w:val="right"/>
              <w:rPr>
                <w:ins w:id="1186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87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0.13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88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54DE16" w14:textId="47CFC19D" w:rsidR="0068442C" w:rsidRPr="00C429AF" w:rsidRDefault="0068442C" w:rsidP="0068442C">
            <w:pPr>
              <w:jc w:val="right"/>
              <w:rPr>
                <w:ins w:id="1189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19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</w:t>
              </w:r>
            </w:ins>
            <w:ins w:id="1191" w:author="Chris Soria" w:date="2025-03-30T17:38:00Z" w16du:dateUtc="2025-03-31T00:38:00Z">
              <w:r w:rsidR="00312E15">
                <w:rPr>
                  <w:sz w:val="18"/>
                  <w:szCs w:val="18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92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D8F184" w14:textId="1F8BAAAA" w:rsidR="0068442C" w:rsidRPr="00C429AF" w:rsidRDefault="0068442C" w:rsidP="0068442C">
            <w:pPr>
              <w:jc w:val="right"/>
              <w:rPr>
                <w:ins w:id="1193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19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0.22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95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B65AFF" w14:textId="4C1EF168" w:rsidR="0068442C" w:rsidRPr="00C429AF" w:rsidRDefault="0068442C" w:rsidP="0068442C">
            <w:pPr>
              <w:jc w:val="right"/>
              <w:rPr>
                <w:ins w:id="1196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197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0.11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98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CDE731" w14:textId="5A1FFEB8" w:rsidR="0068442C" w:rsidRPr="00C429AF" w:rsidRDefault="0068442C" w:rsidP="0068442C">
            <w:pPr>
              <w:jc w:val="right"/>
              <w:rPr>
                <w:ins w:id="1199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200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0.24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01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F2B14B2" w14:textId="187BADD1" w:rsidR="0068442C" w:rsidRPr="00C429AF" w:rsidRDefault="0068442C" w:rsidP="0068442C">
            <w:pPr>
              <w:jc w:val="right"/>
              <w:rPr>
                <w:ins w:id="1202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20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0.35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04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C5DEF6" w14:textId="1D8F2863" w:rsidR="0068442C" w:rsidRPr="00C429AF" w:rsidRDefault="0068442C" w:rsidP="0068442C">
            <w:pPr>
              <w:jc w:val="right"/>
              <w:rPr>
                <w:ins w:id="120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0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0.16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07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C07453A" w14:textId="180D13D7" w:rsidR="0068442C" w:rsidRPr="00C429AF" w:rsidRDefault="0068442C" w:rsidP="0068442C">
            <w:pPr>
              <w:jc w:val="right"/>
              <w:rPr>
                <w:ins w:id="120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0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0.18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10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F7B54F" w14:textId="48BEE996" w:rsidR="0068442C" w:rsidRPr="00C429AF" w:rsidRDefault="0068442C" w:rsidP="0068442C">
            <w:pPr>
              <w:jc w:val="right"/>
              <w:rPr>
                <w:ins w:id="1211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212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0.31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13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2F37F79" w14:textId="5F13E819" w:rsidR="0068442C" w:rsidRPr="00C429AF" w:rsidRDefault="0068442C" w:rsidP="0068442C">
            <w:pPr>
              <w:jc w:val="right"/>
              <w:rPr>
                <w:ins w:id="1214" w:author="Chris Soria" w:date="2025-03-30T17:30:00Z" w16du:dateUtc="2025-03-31T00:30:00Z"/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ins w:id="1215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0.29</w:t>
              </w:r>
            </w:ins>
          </w:p>
        </w:tc>
      </w:tr>
      <w:tr w:rsidR="0068442C" w:rsidRPr="00C429AF" w14:paraId="7415B30C" w14:textId="77777777" w:rsidTr="0068442C">
        <w:tblPrEx>
          <w:tblW w:w="13240" w:type="dxa"/>
          <w:jc w:val="center"/>
          <w:tblPrExChange w:id="1216" w:author="Chris Soria" w:date="2025-03-30T17:31:00Z" w16du:dateUtc="2025-03-31T00:31:00Z">
            <w:tblPrEx>
              <w:tblW w:w="12961" w:type="dxa"/>
              <w:jc w:val="center"/>
            </w:tblPrEx>
          </w:tblPrExChange>
        </w:tblPrEx>
        <w:trPr>
          <w:trHeight w:val="144"/>
          <w:jc w:val="center"/>
          <w:ins w:id="1217" w:author="Chris Soria" w:date="2025-03-30T17:30:00Z"/>
          <w:trPrChange w:id="1218" w:author="Chris Soria" w:date="2025-03-30T17:31:00Z" w16du:dateUtc="2025-03-31T00:31:00Z">
            <w:trPr>
              <w:trHeight w:val="144"/>
              <w:jc w:val="center"/>
            </w:trPr>
          </w:trPrChange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19" w:author="Chris Soria" w:date="2025-03-30T17:31:00Z" w16du:dateUtc="2025-03-31T00:31:00Z"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ED63C3" w14:textId="57BEEEC2" w:rsidR="0068442C" w:rsidRPr="00C429AF" w:rsidRDefault="0068442C" w:rsidP="0068442C">
            <w:pPr>
              <w:jc w:val="right"/>
              <w:rPr>
                <w:ins w:id="1220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2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N</w:t>
              </w:r>
            </w:ins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22" w:author="Chris Soria" w:date="2025-03-30T17:31:00Z" w16du:dateUtc="2025-03-31T00:31:00Z">
              <w:tcPr>
                <w:tcW w:w="10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18F2E8" w14:textId="4BE1CF76" w:rsidR="0068442C" w:rsidRPr="00C429AF" w:rsidRDefault="0068442C" w:rsidP="0068442C">
            <w:pPr>
              <w:jc w:val="right"/>
              <w:rPr>
                <w:ins w:id="122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2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79</w:t>
              </w:r>
            </w:ins>
            <w:ins w:id="1225" w:author="Chris Soria" w:date="2025-03-30T17:37:00Z" w16du:dateUtc="2025-03-31T00:37:00Z">
              <w:r w:rsidR="00312E15">
                <w:rPr>
                  <w:sz w:val="18"/>
                  <w:szCs w:val="18"/>
                </w:rPr>
                <w:t>,</w:t>
              </w:r>
            </w:ins>
            <w:ins w:id="122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658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27" w:author="Chris Soria" w:date="2025-03-30T17:31:00Z" w16du:dateUtc="2025-03-31T00:31:00Z">
              <w:tcPr>
                <w:tcW w:w="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2B5134" w14:textId="4E53FFBA" w:rsidR="0068442C" w:rsidRPr="00C429AF" w:rsidRDefault="0068442C" w:rsidP="0068442C">
            <w:pPr>
              <w:jc w:val="right"/>
              <w:rPr>
                <w:ins w:id="122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2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23</w:t>
              </w:r>
            </w:ins>
            <w:ins w:id="1230" w:author="Chris Soria" w:date="2025-03-30T17:37:00Z" w16du:dateUtc="2025-03-31T00:37:00Z">
              <w:r w:rsidR="00312E15">
                <w:rPr>
                  <w:sz w:val="18"/>
                  <w:szCs w:val="18"/>
                </w:rPr>
                <w:t>,</w:t>
              </w:r>
            </w:ins>
            <w:ins w:id="123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021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32" w:author="Chris Soria" w:date="2025-03-30T17:31:00Z" w16du:dateUtc="2025-03-31T00:31:00Z">
              <w:tcPr>
                <w:tcW w:w="11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D6DDBB" w14:textId="44927F7F" w:rsidR="0068442C" w:rsidRPr="00C429AF" w:rsidRDefault="0068442C" w:rsidP="0068442C">
            <w:pPr>
              <w:jc w:val="right"/>
              <w:rPr>
                <w:ins w:id="123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3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8</w:t>
              </w:r>
            </w:ins>
            <w:ins w:id="1235" w:author="Chris Soria" w:date="2025-03-30T17:37:00Z" w16du:dateUtc="2025-03-31T00:37:00Z">
              <w:r w:rsidR="00312E15">
                <w:rPr>
                  <w:sz w:val="18"/>
                  <w:szCs w:val="18"/>
                </w:rPr>
                <w:t>,</w:t>
              </w:r>
            </w:ins>
            <w:ins w:id="123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980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37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051E5C" w14:textId="252A32EF" w:rsidR="0068442C" w:rsidRPr="00C429AF" w:rsidRDefault="0068442C" w:rsidP="0068442C">
            <w:pPr>
              <w:jc w:val="right"/>
              <w:rPr>
                <w:ins w:id="123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3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21</w:t>
              </w:r>
            </w:ins>
            <w:ins w:id="1240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4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242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42" w:author="Chris Soria" w:date="2025-03-30T17:31:00Z" w16du:dateUtc="2025-03-31T00:31:00Z">
              <w:tcPr>
                <w:tcW w:w="9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6A7794" w14:textId="119B40AE" w:rsidR="0068442C" w:rsidRPr="00C429AF" w:rsidRDefault="0068442C" w:rsidP="0068442C">
            <w:pPr>
              <w:jc w:val="right"/>
              <w:rPr>
                <w:ins w:id="124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4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20</w:t>
              </w:r>
            </w:ins>
            <w:ins w:id="1245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4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064</w:t>
              </w:r>
            </w:ins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47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7A3F89" w14:textId="6EE61518" w:rsidR="0068442C" w:rsidRPr="00C429AF" w:rsidRDefault="0068442C" w:rsidP="0068442C">
            <w:pPr>
              <w:jc w:val="right"/>
              <w:rPr>
                <w:ins w:id="124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4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25</w:t>
              </w:r>
            </w:ins>
            <w:ins w:id="1250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5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003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52" w:author="Chris Soria" w:date="2025-03-30T17:31:00Z" w16du:dateUtc="2025-03-31T00:31:00Z">
              <w:tcPr>
                <w:tcW w:w="10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E42B49" w14:textId="7C3E1015" w:rsidR="0068442C" w:rsidRPr="00C429AF" w:rsidRDefault="0068442C" w:rsidP="0068442C">
            <w:pPr>
              <w:jc w:val="right"/>
              <w:rPr>
                <w:ins w:id="125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5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352</w:t>
              </w:r>
            </w:ins>
            <w:ins w:id="1255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5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960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57" w:author="Chris Soria" w:date="2025-03-30T17:31:00Z" w16du:dateUtc="2025-03-31T00:31:00Z">
              <w:tcPr>
                <w:tcW w:w="98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5D520F" w14:textId="28523157" w:rsidR="0068442C" w:rsidRPr="00C429AF" w:rsidRDefault="0068442C" w:rsidP="0068442C">
            <w:pPr>
              <w:jc w:val="right"/>
              <w:rPr>
                <w:ins w:id="125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5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120</w:t>
              </w:r>
            </w:ins>
            <w:ins w:id="1260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6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724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62" w:author="Chris Soria" w:date="2025-03-30T17:31:00Z" w16du:dateUtc="2025-03-31T00:31:00Z">
              <w:tcPr>
                <w:tcW w:w="9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21C850" w14:textId="54607AE1" w:rsidR="0068442C" w:rsidRPr="00C429AF" w:rsidRDefault="0068442C" w:rsidP="0068442C">
            <w:pPr>
              <w:jc w:val="right"/>
              <w:rPr>
                <w:ins w:id="1263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64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313</w:t>
              </w:r>
            </w:ins>
            <w:ins w:id="1265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6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063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67" w:author="Chris Soria" w:date="2025-03-30T17:31:00Z" w16du:dateUtc="2025-03-31T00:31:00Z">
              <w:tcPr>
                <w:tcW w:w="99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0E8E1C" w14:textId="7AE62153" w:rsidR="0068442C" w:rsidRPr="00C429AF" w:rsidRDefault="0068442C" w:rsidP="0068442C">
            <w:pPr>
              <w:jc w:val="right"/>
              <w:rPr>
                <w:ins w:id="1268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69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3</w:t>
              </w:r>
            </w:ins>
            <w:ins w:id="1270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71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165</w:t>
              </w:r>
            </w:ins>
            <w:ins w:id="1272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73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675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74" w:author="Chris Soria" w:date="2025-03-30T17:31:00Z" w16du:dateUtc="2025-03-31T00:31:00Z">
              <w:tcPr>
                <w:tcW w:w="7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6EBB56" w14:textId="71ADAE5E" w:rsidR="0068442C" w:rsidRPr="00C429AF" w:rsidRDefault="0068442C" w:rsidP="0068442C">
            <w:pPr>
              <w:jc w:val="right"/>
              <w:rPr>
                <w:ins w:id="1275" w:author="Chris Soria" w:date="2025-03-30T17:30:00Z" w16du:dateUtc="2025-03-31T00:30:00Z"/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76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94</w:t>
              </w:r>
            </w:ins>
            <w:ins w:id="1277" w:author="Chris Soria" w:date="2025-03-30T17:38:00Z" w16du:dateUtc="2025-03-31T00:38:00Z">
              <w:r w:rsidR="00312E15">
                <w:rPr>
                  <w:sz w:val="18"/>
                  <w:szCs w:val="18"/>
                </w:rPr>
                <w:t>,</w:t>
              </w:r>
            </w:ins>
            <w:ins w:id="1278" w:author="Chris Soria" w:date="2025-03-30T17:31:00Z" w16du:dateUtc="2025-03-31T00:31:00Z">
              <w:r w:rsidRPr="0068442C">
                <w:rPr>
                  <w:sz w:val="18"/>
                  <w:szCs w:val="18"/>
                </w:rPr>
                <w:t>162</w:t>
              </w:r>
            </w:ins>
          </w:p>
        </w:tc>
      </w:tr>
    </w:tbl>
    <w:p w14:paraId="7DBD2E05" w14:textId="77777777" w:rsidR="0068442C" w:rsidRDefault="0068442C" w:rsidP="0068442C">
      <w:pPr>
        <w:rPr>
          <w:ins w:id="1279" w:author="Chris Soria" w:date="2025-03-30T17:27:00Z" w16du:dateUtc="2025-03-31T00:27:00Z"/>
          <w:b/>
          <w:bCs/>
        </w:rPr>
      </w:pPr>
    </w:p>
    <w:p w14:paraId="0422A0D4" w14:textId="4729F6CF" w:rsidR="00202392" w:rsidRDefault="0068442C" w:rsidP="0068442C">
      <w:pPr>
        <w:pStyle w:val="ListParagraph"/>
        <w:numPr>
          <w:ilvl w:val="0"/>
          <w:numId w:val="29"/>
        </w:numPr>
        <w:rPr>
          <w:ins w:id="1280" w:author="Chris Soria" w:date="2025-03-30T17:36:00Z" w16du:dateUtc="2025-03-31T00:36:00Z"/>
          <w:sz w:val="18"/>
          <w:szCs w:val="18"/>
        </w:rPr>
      </w:pPr>
      <w:ins w:id="1281" w:author="Chris Soria" w:date="2025-03-30T17:34:00Z" w16du:dateUtc="2025-03-31T00:34:00Z">
        <w:r>
          <w:rPr>
            <w:sz w:val="18"/>
            <w:szCs w:val="18"/>
          </w:rPr>
          <w:t xml:space="preserve">Less than primary is defined as less than 5 years of </w:t>
        </w:r>
      </w:ins>
      <w:ins w:id="1282" w:author="Chris Soria" w:date="2025-03-30T17:35:00Z" w16du:dateUtc="2025-03-31T00:35:00Z">
        <w:r>
          <w:rPr>
            <w:sz w:val="18"/>
            <w:szCs w:val="18"/>
          </w:rPr>
          <w:t xml:space="preserve">education. Primary is defined as having between 5 and 11 years of education. </w:t>
        </w:r>
      </w:ins>
    </w:p>
    <w:p w14:paraId="63F09794" w14:textId="77777777" w:rsidR="0068442C" w:rsidRPr="00BE0712" w:rsidRDefault="0068442C" w:rsidP="0068442C">
      <w:pPr>
        <w:pStyle w:val="ListParagraph"/>
        <w:numPr>
          <w:ilvl w:val="0"/>
          <w:numId w:val="29"/>
        </w:numPr>
        <w:rPr>
          <w:ins w:id="1283" w:author="Chris Soria" w:date="2025-03-30T17:36:00Z" w16du:dateUtc="2025-03-31T00:36:00Z"/>
          <w:sz w:val="18"/>
          <w:szCs w:val="18"/>
        </w:rPr>
      </w:pPr>
      <w:ins w:id="1284" w:author="Chris Soria" w:date="2025-03-30T17:36:00Z" w16du:dateUtc="2025-03-31T00:36:00Z">
        <w:r w:rsidRPr="00BE0712">
          <w:rPr>
            <w:sz w:val="18"/>
            <w:szCs w:val="18"/>
          </w:rPr>
          <w:t>Puerto Rican migrants are defined as those born in Puerto Rico who are living in the US (50 states or DC) at the time of the survey.</w:t>
        </w:r>
      </w:ins>
    </w:p>
    <w:p w14:paraId="11C55017" w14:textId="6503B622" w:rsidR="0068442C" w:rsidRPr="00312E15" w:rsidRDefault="0068442C">
      <w:pPr>
        <w:pStyle w:val="ListParagraph"/>
        <w:numPr>
          <w:ilvl w:val="0"/>
          <w:numId w:val="29"/>
        </w:numPr>
        <w:rPr>
          <w:sz w:val="18"/>
          <w:szCs w:val="18"/>
          <w:rPrChange w:id="1285" w:author="Chris Soria" w:date="2025-03-30T17:37:00Z" w16du:dateUtc="2025-03-31T00:37:00Z">
            <w:rPr/>
          </w:rPrChange>
        </w:rPr>
        <w:pPrChange w:id="1286" w:author="Chris Soria" w:date="2025-03-30T17:37:00Z" w16du:dateUtc="2025-03-31T00:37:00Z">
          <w:pPr>
            <w:pStyle w:val="ListParagraph"/>
          </w:pPr>
        </w:pPrChange>
      </w:pPr>
      <w:ins w:id="1287" w:author="Chris Soria" w:date="2025-03-30T17:36:00Z" w16du:dateUtc="2025-03-31T00:36:00Z">
        <w:r w:rsidRPr="00BE0712">
          <w:rPr>
            <w:sz w:val="18"/>
            <w:szCs w:val="18"/>
          </w:rPr>
          <w:t>The Other Latin American Countries category excludes our four countries of interest as well as Central America.</w:t>
        </w:r>
      </w:ins>
    </w:p>
    <w:sectPr w:rsidR="0068442C" w:rsidRPr="00312E15" w:rsidSect="000358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8" w:author="William H. DOW" w:date="2025-03-24T22:09:00Z" w:initials="WD">
    <w:p w14:paraId="2249269A" w14:textId="594D967C" w:rsidR="00E47145" w:rsidRDefault="00E47145">
      <w:pPr>
        <w:pStyle w:val="CommentText"/>
      </w:pPr>
      <w:r>
        <w:rPr>
          <w:rStyle w:val="CommentReference"/>
        </w:rPr>
        <w:annotationRef/>
      </w:r>
      <w:r>
        <w:t xml:space="preserve">Final version: add missing 0’s in second decimal digit so that the decimal lines up within the column </w:t>
      </w:r>
    </w:p>
  </w:comment>
  <w:comment w:id="125" w:author="William Dow" w:date="2025-03-26T22:57:00Z" w:initials="WD">
    <w:p w14:paraId="211BBC58" w14:textId="19B734BB" w:rsidR="004211F2" w:rsidRDefault="004211F2">
      <w:pPr>
        <w:pStyle w:val="CommentText"/>
      </w:pPr>
      <w:r>
        <w:rPr>
          <w:rStyle w:val="CommentReference"/>
        </w:rPr>
        <w:annotationRef/>
      </w:r>
      <w:r>
        <w:t>Please fix column spacing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249269A" w15:done="1"/>
  <w15:commentEx w15:paraId="211BBC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867173" w16cex:dateUtc="2025-03-27T0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249269A" w16cid:durableId="2B8C569C"/>
  <w16cid:commentId w16cid:paraId="211BBC58" w16cid:durableId="638671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2E21"/>
    <w:multiLevelType w:val="hybridMultilevel"/>
    <w:tmpl w:val="20B65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2CD3"/>
    <w:multiLevelType w:val="hybridMultilevel"/>
    <w:tmpl w:val="8EC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60AF3"/>
    <w:multiLevelType w:val="hybridMultilevel"/>
    <w:tmpl w:val="D046A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6D7D"/>
    <w:multiLevelType w:val="hybridMultilevel"/>
    <w:tmpl w:val="58342F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25336"/>
    <w:multiLevelType w:val="hybridMultilevel"/>
    <w:tmpl w:val="4470E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E191C"/>
    <w:multiLevelType w:val="hybridMultilevel"/>
    <w:tmpl w:val="FAA08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E71FB"/>
    <w:multiLevelType w:val="hybridMultilevel"/>
    <w:tmpl w:val="925C5E2E"/>
    <w:lvl w:ilvl="0" w:tplc="0F5C96CC">
      <w:start w:val="1675"/>
      <w:numFmt w:val="decimal"/>
      <w:lvlText w:val="%1"/>
      <w:lvlJc w:val="left"/>
      <w:pPr>
        <w:ind w:left="50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39536741"/>
    <w:multiLevelType w:val="hybridMultilevel"/>
    <w:tmpl w:val="E9FE49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242C7"/>
    <w:multiLevelType w:val="hybridMultilevel"/>
    <w:tmpl w:val="0624FE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E1CB5"/>
    <w:multiLevelType w:val="hybridMultilevel"/>
    <w:tmpl w:val="A844E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A73D1"/>
    <w:multiLevelType w:val="hybridMultilevel"/>
    <w:tmpl w:val="65EEBC72"/>
    <w:lvl w:ilvl="0" w:tplc="ED3C95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17404"/>
    <w:multiLevelType w:val="hybridMultilevel"/>
    <w:tmpl w:val="1382D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837EB"/>
    <w:multiLevelType w:val="hybridMultilevel"/>
    <w:tmpl w:val="04A6B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58D"/>
    <w:multiLevelType w:val="hybridMultilevel"/>
    <w:tmpl w:val="828CBCD4"/>
    <w:lvl w:ilvl="0" w:tplc="A440C6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E4253"/>
    <w:multiLevelType w:val="hybridMultilevel"/>
    <w:tmpl w:val="C4E64B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47C19"/>
    <w:multiLevelType w:val="hybridMultilevel"/>
    <w:tmpl w:val="58342F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76542"/>
    <w:multiLevelType w:val="hybridMultilevel"/>
    <w:tmpl w:val="14F8B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84BA0"/>
    <w:multiLevelType w:val="hybridMultilevel"/>
    <w:tmpl w:val="E9FE4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86066"/>
    <w:multiLevelType w:val="hybridMultilevel"/>
    <w:tmpl w:val="58342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A1059"/>
    <w:multiLevelType w:val="hybridMultilevel"/>
    <w:tmpl w:val="1B865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15165"/>
    <w:multiLevelType w:val="hybridMultilevel"/>
    <w:tmpl w:val="E58A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42529"/>
    <w:multiLevelType w:val="hybridMultilevel"/>
    <w:tmpl w:val="A7E21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D6827"/>
    <w:multiLevelType w:val="hybridMultilevel"/>
    <w:tmpl w:val="6574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87A9C"/>
    <w:multiLevelType w:val="hybridMultilevel"/>
    <w:tmpl w:val="062C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73928"/>
    <w:multiLevelType w:val="hybridMultilevel"/>
    <w:tmpl w:val="0624F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70FD9"/>
    <w:multiLevelType w:val="hybridMultilevel"/>
    <w:tmpl w:val="20B65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65A53"/>
    <w:multiLevelType w:val="hybridMultilevel"/>
    <w:tmpl w:val="477A5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E28D5"/>
    <w:multiLevelType w:val="hybridMultilevel"/>
    <w:tmpl w:val="E958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5748C"/>
    <w:multiLevelType w:val="hybridMultilevel"/>
    <w:tmpl w:val="D91E0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94376">
    <w:abstractNumId w:val="27"/>
  </w:num>
  <w:num w:numId="2" w16cid:durableId="459030826">
    <w:abstractNumId w:val="6"/>
  </w:num>
  <w:num w:numId="3" w16cid:durableId="925335355">
    <w:abstractNumId w:val="10"/>
  </w:num>
  <w:num w:numId="4" w16cid:durableId="1854614583">
    <w:abstractNumId w:val="0"/>
  </w:num>
  <w:num w:numId="5" w16cid:durableId="1960405828">
    <w:abstractNumId w:val="25"/>
  </w:num>
  <w:num w:numId="6" w16cid:durableId="59601969">
    <w:abstractNumId w:val="1"/>
  </w:num>
  <w:num w:numId="7" w16cid:durableId="1860699096">
    <w:abstractNumId w:val="23"/>
  </w:num>
  <w:num w:numId="8" w16cid:durableId="1761297294">
    <w:abstractNumId w:val="5"/>
  </w:num>
  <w:num w:numId="9" w16cid:durableId="1948728165">
    <w:abstractNumId w:val="11"/>
  </w:num>
  <w:num w:numId="10" w16cid:durableId="2105802998">
    <w:abstractNumId w:val="24"/>
  </w:num>
  <w:num w:numId="11" w16cid:durableId="486870034">
    <w:abstractNumId w:val="18"/>
  </w:num>
  <w:num w:numId="12" w16cid:durableId="41642620">
    <w:abstractNumId w:val="12"/>
  </w:num>
  <w:num w:numId="13" w16cid:durableId="618802456">
    <w:abstractNumId w:val="4"/>
  </w:num>
  <w:num w:numId="14" w16cid:durableId="756168634">
    <w:abstractNumId w:val="28"/>
  </w:num>
  <w:num w:numId="15" w16cid:durableId="1209225472">
    <w:abstractNumId w:val="22"/>
  </w:num>
  <w:num w:numId="16" w16cid:durableId="666254734">
    <w:abstractNumId w:val="17"/>
  </w:num>
  <w:num w:numId="17" w16cid:durableId="1166898824">
    <w:abstractNumId w:val="26"/>
  </w:num>
  <w:num w:numId="18" w16cid:durableId="235097322">
    <w:abstractNumId w:val="21"/>
  </w:num>
  <w:num w:numId="19" w16cid:durableId="1702440996">
    <w:abstractNumId w:val="14"/>
  </w:num>
  <w:num w:numId="20" w16cid:durableId="52892671">
    <w:abstractNumId w:val="19"/>
  </w:num>
  <w:num w:numId="21" w16cid:durableId="1806048171">
    <w:abstractNumId w:val="13"/>
  </w:num>
  <w:num w:numId="22" w16cid:durableId="577179913">
    <w:abstractNumId w:val="9"/>
  </w:num>
  <w:num w:numId="23" w16cid:durableId="1220938049">
    <w:abstractNumId w:val="2"/>
  </w:num>
  <w:num w:numId="24" w16cid:durableId="1470436399">
    <w:abstractNumId w:val="20"/>
  </w:num>
  <w:num w:numId="25" w16cid:durableId="237830894">
    <w:abstractNumId w:val="15"/>
  </w:num>
  <w:num w:numId="26" w16cid:durableId="697436495">
    <w:abstractNumId w:val="3"/>
  </w:num>
  <w:num w:numId="27" w16cid:durableId="382097339">
    <w:abstractNumId w:val="8"/>
  </w:num>
  <w:num w:numId="28" w16cid:durableId="1878663683">
    <w:abstractNumId w:val="7"/>
  </w:num>
  <w:num w:numId="29" w16cid:durableId="135406602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lliam Dow">
    <w15:presenceInfo w15:providerId="Windows Live" w15:userId="6061154a422c9702"/>
  </w15:person>
  <w15:person w15:author="Chris Soria">
    <w15:presenceInfo w15:providerId="AD" w15:userId="S::chrissoria@BERKELEY.EDU::8213db45-da52-4d4d-99db-77b1fbfed4b4"/>
  </w15:person>
  <w15:person w15:author="William H. DOW">
    <w15:presenceInfo w15:providerId="AD" w15:userId="S-1-5-21-1229272821-688789844-1801674531-114613"/>
  </w15:person>
  <w15:person w15:author="William Dow [2]">
    <w15:presenceInfo w15:providerId="AD" w15:userId="S-1-5-21-1229272821-688789844-1801674531-1146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D2"/>
    <w:rsid w:val="00012E7B"/>
    <w:rsid w:val="00035801"/>
    <w:rsid w:val="00035D8E"/>
    <w:rsid w:val="000575E9"/>
    <w:rsid w:val="00061273"/>
    <w:rsid w:val="00065C3D"/>
    <w:rsid w:val="0008534B"/>
    <w:rsid w:val="00086DEB"/>
    <w:rsid w:val="000E6234"/>
    <w:rsid w:val="000F19A8"/>
    <w:rsid w:val="0012738B"/>
    <w:rsid w:val="00160D01"/>
    <w:rsid w:val="00176224"/>
    <w:rsid w:val="00185235"/>
    <w:rsid w:val="001F5226"/>
    <w:rsid w:val="00202392"/>
    <w:rsid w:val="00212225"/>
    <w:rsid w:val="00276864"/>
    <w:rsid w:val="00283142"/>
    <w:rsid w:val="00285021"/>
    <w:rsid w:val="00285CEB"/>
    <w:rsid w:val="00291B3F"/>
    <w:rsid w:val="0030667A"/>
    <w:rsid w:val="00312278"/>
    <w:rsid w:val="00312E15"/>
    <w:rsid w:val="00343F5D"/>
    <w:rsid w:val="00353A33"/>
    <w:rsid w:val="00382E9D"/>
    <w:rsid w:val="00386083"/>
    <w:rsid w:val="0038664F"/>
    <w:rsid w:val="00394A7E"/>
    <w:rsid w:val="003E0810"/>
    <w:rsid w:val="003F56BE"/>
    <w:rsid w:val="00404AA8"/>
    <w:rsid w:val="004125DC"/>
    <w:rsid w:val="004211F2"/>
    <w:rsid w:val="00422DEE"/>
    <w:rsid w:val="00443863"/>
    <w:rsid w:val="00475E84"/>
    <w:rsid w:val="0047743D"/>
    <w:rsid w:val="0049097A"/>
    <w:rsid w:val="004919F4"/>
    <w:rsid w:val="00493251"/>
    <w:rsid w:val="004B2B4F"/>
    <w:rsid w:val="004C1017"/>
    <w:rsid w:val="004C2BFD"/>
    <w:rsid w:val="00505B9B"/>
    <w:rsid w:val="00506B7E"/>
    <w:rsid w:val="005107E5"/>
    <w:rsid w:val="00527544"/>
    <w:rsid w:val="005367C4"/>
    <w:rsid w:val="00556F11"/>
    <w:rsid w:val="00563483"/>
    <w:rsid w:val="00580AA9"/>
    <w:rsid w:val="00590A1A"/>
    <w:rsid w:val="005A7731"/>
    <w:rsid w:val="005B1FDF"/>
    <w:rsid w:val="005C089B"/>
    <w:rsid w:val="005D2F95"/>
    <w:rsid w:val="005F512E"/>
    <w:rsid w:val="005F5E99"/>
    <w:rsid w:val="005F67D1"/>
    <w:rsid w:val="006406C0"/>
    <w:rsid w:val="0068442C"/>
    <w:rsid w:val="006A4474"/>
    <w:rsid w:val="006A7492"/>
    <w:rsid w:val="006B2793"/>
    <w:rsid w:val="006C16A0"/>
    <w:rsid w:val="006D39A3"/>
    <w:rsid w:val="006D46C6"/>
    <w:rsid w:val="006F4EB8"/>
    <w:rsid w:val="007165A0"/>
    <w:rsid w:val="0072510A"/>
    <w:rsid w:val="007277FE"/>
    <w:rsid w:val="00752BC0"/>
    <w:rsid w:val="00782093"/>
    <w:rsid w:val="00782A6E"/>
    <w:rsid w:val="0078746F"/>
    <w:rsid w:val="007949B6"/>
    <w:rsid w:val="00795D06"/>
    <w:rsid w:val="007A2282"/>
    <w:rsid w:val="007B2AD2"/>
    <w:rsid w:val="008109E3"/>
    <w:rsid w:val="0082176D"/>
    <w:rsid w:val="00845918"/>
    <w:rsid w:val="00847737"/>
    <w:rsid w:val="00886394"/>
    <w:rsid w:val="008B69EE"/>
    <w:rsid w:val="008D0CD8"/>
    <w:rsid w:val="0091447C"/>
    <w:rsid w:val="00921981"/>
    <w:rsid w:val="00950F2B"/>
    <w:rsid w:val="00955D58"/>
    <w:rsid w:val="00956B29"/>
    <w:rsid w:val="00986998"/>
    <w:rsid w:val="009920DB"/>
    <w:rsid w:val="009971F5"/>
    <w:rsid w:val="009E7E1D"/>
    <w:rsid w:val="009F3F5D"/>
    <w:rsid w:val="009F3F6B"/>
    <w:rsid w:val="00A0203F"/>
    <w:rsid w:val="00A14DBE"/>
    <w:rsid w:val="00A24A61"/>
    <w:rsid w:val="00A27611"/>
    <w:rsid w:val="00A37080"/>
    <w:rsid w:val="00A67616"/>
    <w:rsid w:val="00A73BEA"/>
    <w:rsid w:val="00A772CF"/>
    <w:rsid w:val="00A8232F"/>
    <w:rsid w:val="00AA3DB0"/>
    <w:rsid w:val="00AD5987"/>
    <w:rsid w:val="00AE15FD"/>
    <w:rsid w:val="00AE27CE"/>
    <w:rsid w:val="00AF06A4"/>
    <w:rsid w:val="00B03F21"/>
    <w:rsid w:val="00B0553F"/>
    <w:rsid w:val="00B10630"/>
    <w:rsid w:val="00B2553E"/>
    <w:rsid w:val="00B3050D"/>
    <w:rsid w:val="00B351C0"/>
    <w:rsid w:val="00B3629B"/>
    <w:rsid w:val="00B86D46"/>
    <w:rsid w:val="00BA36BA"/>
    <w:rsid w:val="00BE0712"/>
    <w:rsid w:val="00BF2550"/>
    <w:rsid w:val="00C061B0"/>
    <w:rsid w:val="00C11894"/>
    <w:rsid w:val="00C3588F"/>
    <w:rsid w:val="00C429AF"/>
    <w:rsid w:val="00C75A70"/>
    <w:rsid w:val="00CB3696"/>
    <w:rsid w:val="00CB5CB9"/>
    <w:rsid w:val="00CC138A"/>
    <w:rsid w:val="00CC3CBC"/>
    <w:rsid w:val="00CC3ED3"/>
    <w:rsid w:val="00CD17BD"/>
    <w:rsid w:val="00CE1B65"/>
    <w:rsid w:val="00CF67CE"/>
    <w:rsid w:val="00D11277"/>
    <w:rsid w:val="00D26B17"/>
    <w:rsid w:val="00D26EC8"/>
    <w:rsid w:val="00D45B79"/>
    <w:rsid w:val="00D50A0B"/>
    <w:rsid w:val="00D928B0"/>
    <w:rsid w:val="00DA00FD"/>
    <w:rsid w:val="00DB13A4"/>
    <w:rsid w:val="00DD2D83"/>
    <w:rsid w:val="00DE7D42"/>
    <w:rsid w:val="00DF40FB"/>
    <w:rsid w:val="00E175BA"/>
    <w:rsid w:val="00E245AB"/>
    <w:rsid w:val="00E331E3"/>
    <w:rsid w:val="00E4310D"/>
    <w:rsid w:val="00E47145"/>
    <w:rsid w:val="00E519C3"/>
    <w:rsid w:val="00E9616D"/>
    <w:rsid w:val="00EF5D8F"/>
    <w:rsid w:val="00F10C50"/>
    <w:rsid w:val="00F57AB4"/>
    <w:rsid w:val="00F95186"/>
    <w:rsid w:val="00F963B3"/>
    <w:rsid w:val="00FA14E9"/>
    <w:rsid w:val="00FA5DB7"/>
    <w:rsid w:val="00FC7A0A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5B0F"/>
  <w15:chartTrackingRefBased/>
  <w15:docId w15:val="{2C06652D-F6A1-EA4B-BCAE-273BE62D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D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37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0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2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8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3336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Soria</dc:creator>
  <cp:keywords/>
  <dc:description/>
  <cp:lastModifiedBy>Chris Soria</cp:lastModifiedBy>
  <cp:revision>4</cp:revision>
  <dcterms:created xsi:type="dcterms:W3CDTF">2025-03-31T00:36:00Z</dcterms:created>
  <dcterms:modified xsi:type="dcterms:W3CDTF">2025-03-31T15:53:00Z</dcterms:modified>
</cp:coreProperties>
</file>