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775E4" w14:textId="77777777" w:rsidR="00B227E9" w:rsidRPr="00704FED" w:rsidRDefault="00444969">
      <w:pPr>
        <w:pStyle w:val="Title"/>
        <w:rPr>
          <w:sz w:val="44"/>
          <w:szCs w:val="44"/>
        </w:rPr>
      </w:pPr>
      <w:bookmarkStart w:id="0" w:name="_Hlk189968583"/>
      <w:r w:rsidRPr="00704FED">
        <w:rPr>
          <w:sz w:val="44"/>
          <w:szCs w:val="44"/>
        </w:rPr>
        <w:t>Sociodemographic Comparison of Caribbean Hispanic Older Adult Immigrants in the U.S. and Origin Countries</w:t>
      </w:r>
    </w:p>
    <w:bookmarkEnd w:id="0"/>
    <w:p w14:paraId="2BFE728C" w14:textId="77777777" w:rsidR="007C3379" w:rsidRDefault="007C3379" w:rsidP="007C3379">
      <w:pPr>
        <w:pStyle w:val="Author"/>
      </w:pPr>
    </w:p>
    <w:p w14:paraId="4915DF64" w14:textId="543A7479" w:rsidR="006D7089" w:rsidRDefault="00444969" w:rsidP="00FF47F7">
      <w:pPr>
        <w:pStyle w:val="Author"/>
      </w:pPr>
      <w:r>
        <w:t>William H. Dow</w:t>
      </w:r>
      <w:r w:rsidR="007C3379">
        <w:t>, PhD</w:t>
      </w:r>
      <w:r w:rsidR="00996736">
        <w:t xml:space="preserve"> (Corresponding author)</w:t>
      </w:r>
    </w:p>
    <w:p w14:paraId="2CB44717" w14:textId="668E72BD" w:rsidR="007C3379" w:rsidRDefault="007C3379" w:rsidP="00FF47F7">
      <w:pPr>
        <w:pStyle w:val="Author"/>
      </w:pPr>
      <w:bookmarkStart w:id="1" w:name="_Hlk189968391"/>
      <w:r>
        <w:t>University of California</w:t>
      </w:r>
      <w:r w:rsidR="006553A2">
        <w:t>,</w:t>
      </w:r>
      <w:r>
        <w:t xml:space="preserve"> Berkeley</w:t>
      </w:r>
    </w:p>
    <w:p w14:paraId="5F0BD92B" w14:textId="4D501FC1" w:rsidR="006553A2" w:rsidRPr="006553A2" w:rsidRDefault="006553A2" w:rsidP="00704FED">
      <w:pPr>
        <w:pStyle w:val="BodyText"/>
        <w:jc w:val="center"/>
      </w:pPr>
      <w:hyperlink r:id="rId7" w:history="1">
        <w:r w:rsidRPr="00FB23FC">
          <w:rPr>
            <w:rStyle w:val="Hyperlink"/>
          </w:rPr>
          <w:t>wdow@berkeley.edu</w:t>
        </w:r>
      </w:hyperlink>
    </w:p>
    <w:bookmarkEnd w:id="1"/>
    <w:p w14:paraId="295E8D98" w14:textId="77777777" w:rsidR="006553A2" w:rsidRDefault="006553A2">
      <w:pPr>
        <w:pStyle w:val="Author"/>
      </w:pPr>
    </w:p>
    <w:p w14:paraId="6292D77C" w14:textId="0EDBAD34" w:rsidR="00B227E9" w:rsidRDefault="00444969">
      <w:pPr>
        <w:pStyle w:val="Author"/>
      </w:pPr>
      <w:r>
        <w:t>Chris Soria</w:t>
      </w:r>
      <w:r w:rsidR="006553A2">
        <w:t xml:space="preserve">, </w:t>
      </w:r>
      <w:ins w:id="2" w:author="Chris Soria" w:date="2025-03-28T10:30:00Z" w16du:dateUtc="2025-03-28T17:30:00Z">
        <w:r w:rsidR="000958B1">
          <w:t>M</w:t>
        </w:r>
      </w:ins>
      <w:del w:id="3" w:author="Chris Soria" w:date="2025-03-28T10:30:00Z" w16du:dateUtc="2025-03-28T17:30:00Z">
        <w:r w:rsidR="006553A2" w:rsidDel="000958B1">
          <w:delText>B</w:delText>
        </w:r>
      </w:del>
      <w:r w:rsidR="006553A2">
        <w:t>A</w:t>
      </w:r>
    </w:p>
    <w:p w14:paraId="3FC8A196" w14:textId="2ADFC0F6" w:rsidR="006553A2" w:rsidRDefault="006553A2" w:rsidP="006553A2">
      <w:pPr>
        <w:pStyle w:val="Author"/>
      </w:pPr>
      <w:r>
        <w:t>University of California, Berkeley</w:t>
      </w:r>
    </w:p>
    <w:p w14:paraId="0D800A65" w14:textId="4FE2B8F8" w:rsidR="006553A2" w:rsidRPr="006553A2" w:rsidRDefault="00405C46" w:rsidP="00704FED">
      <w:pPr>
        <w:pStyle w:val="BodyText"/>
        <w:jc w:val="center"/>
      </w:pPr>
      <w:hyperlink r:id="rId8" w:history="1">
        <w:r w:rsidRPr="004C7AAB">
          <w:rPr>
            <w:rStyle w:val="Hyperlink"/>
          </w:rPr>
          <w:t>chrissoria@berkeley.edu</w:t>
        </w:r>
      </w:hyperlink>
    </w:p>
    <w:p w14:paraId="496D136F" w14:textId="77777777" w:rsidR="00405C46" w:rsidRDefault="00405C46">
      <w:pPr>
        <w:pStyle w:val="Author"/>
      </w:pPr>
    </w:p>
    <w:p w14:paraId="366190A1" w14:textId="12A119F2" w:rsidR="00B227E9" w:rsidRDefault="00444969">
      <w:pPr>
        <w:pStyle w:val="Author"/>
      </w:pPr>
      <w:r>
        <w:t>Henry T. Dow</w:t>
      </w:r>
    </w:p>
    <w:p w14:paraId="4118B425" w14:textId="696939F2" w:rsidR="006A610D" w:rsidRDefault="006A610D" w:rsidP="006A610D">
      <w:pPr>
        <w:pStyle w:val="Author"/>
      </w:pPr>
      <w:r>
        <w:t>University of California, Berkeley</w:t>
      </w:r>
    </w:p>
    <w:p w14:paraId="6BC3D0D9" w14:textId="1B5DFBBB" w:rsidR="006A610D" w:rsidRPr="006553A2" w:rsidRDefault="008E3C04" w:rsidP="006A610D">
      <w:pPr>
        <w:pStyle w:val="BodyText"/>
        <w:jc w:val="center"/>
      </w:pPr>
      <w:hyperlink r:id="rId9" w:history="1">
        <w:r w:rsidRPr="008E3C04">
          <w:rPr>
            <w:rStyle w:val="Hyperlink"/>
          </w:rPr>
          <w:t>htdow@berkeley.edu</w:t>
        </w:r>
      </w:hyperlink>
    </w:p>
    <w:p w14:paraId="5F553190" w14:textId="77777777" w:rsidR="006553A2" w:rsidRDefault="006553A2">
      <w:pPr>
        <w:pStyle w:val="Date"/>
      </w:pPr>
    </w:p>
    <w:p w14:paraId="57F64F7F" w14:textId="014B0559" w:rsidR="00B227E9" w:rsidRDefault="002E3821">
      <w:pPr>
        <w:pStyle w:val="Date"/>
      </w:pPr>
      <w:r>
        <w:t>March 26</w:t>
      </w:r>
      <w:r w:rsidR="006D7089">
        <w:t>, 2025</w:t>
      </w:r>
    </w:p>
    <w:p w14:paraId="452ECE29" w14:textId="77777777" w:rsidR="006D7089" w:rsidRDefault="006D7089">
      <w:pPr>
        <w:rPr>
          <w:b/>
          <w:color w:val="345A8A"/>
          <w:sz w:val="20"/>
          <w:szCs w:val="20"/>
        </w:rPr>
      </w:pPr>
      <w:r>
        <w:br w:type="page"/>
      </w:r>
    </w:p>
    <w:p w14:paraId="45007F09" w14:textId="77777777" w:rsidR="006D2C4E" w:rsidRPr="00D0205D" w:rsidRDefault="006D2C4E" w:rsidP="006D2C4E">
      <w:pPr>
        <w:pStyle w:val="Title"/>
        <w:rPr>
          <w:sz w:val="44"/>
          <w:szCs w:val="44"/>
        </w:rPr>
      </w:pPr>
      <w:r w:rsidRPr="00D0205D">
        <w:rPr>
          <w:sz w:val="44"/>
          <w:szCs w:val="44"/>
        </w:rPr>
        <w:lastRenderedPageBreak/>
        <w:t>Sociodemographic Comparison of Caribbean Hispanic Older Adult Immigrants in the U.S. and Origin Countries</w:t>
      </w:r>
    </w:p>
    <w:p w14:paraId="66D4E4AC" w14:textId="77777777" w:rsidR="006D2C4E" w:rsidRDefault="006D2C4E">
      <w:pPr>
        <w:pStyle w:val="AbstractTitle"/>
      </w:pPr>
    </w:p>
    <w:p w14:paraId="1F54A144" w14:textId="35D4D4C7" w:rsidR="00B227E9" w:rsidRPr="00704FED" w:rsidRDefault="00444969" w:rsidP="00704FED">
      <w:pPr>
        <w:pStyle w:val="AbstractTitle"/>
        <w:jc w:val="left"/>
        <w:rPr>
          <w:sz w:val="32"/>
          <w:szCs w:val="32"/>
        </w:rPr>
      </w:pPr>
      <w:commentRangeStart w:id="4"/>
      <w:r w:rsidRPr="00704FED">
        <w:rPr>
          <w:sz w:val="32"/>
          <w:szCs w:val="32"/>
        </w:rPr>
        <w:t>Abstract</w:t>
      </w:r>
      <w:r w:rsidR="00C40B73">
        <w:rPr>
          <w:sz w:val="32"/>
          <w:szCs w:val="32"/>
        </w:rPr>
        <w:t xml:space="preserve"> </w:t>
      </w:r>
      <w:commentRangeEnd w:id="4"/>
      <w:r w:rsidR="003124FF">
        <w:rPr>
          <w:rStyle w:val="CommentReference"/>
          <w:b w:val="0"/>
          <w:color w:val="auto"/>
        </w:rPr>
        <w:commentReference w:id="4"/>
      </w:r>
    </w:p>
    <w:p w14:paraId="558A3125" w14:textId="77777777" w:rsidR="00334A6C" w:rsidRDefault="00334A6C" w:rsidP="00334A6C">
      <w:pPr>
        <w:pStyle w:val="Abstract"/>
        <w:spacing w:before="0" w:after="0"/>
        <w:rPr>
          <w:b/>
          <w:bCs/>
          <w:sz w:val="24"/>
          <w:szCs w:val="24"/>
        </w:rPr>
      </w:pPr>
    </w:p>
    <w:p w14:paraId="60B60B50" w14:textId="25F50DBB" w:rsidR="00A94320" w:rsidRDefault="00C25141" w:rsidP="00334A6C">
      <w:pPr>
        <w:pStyle w:val="BodyText"/>
        <w:spacing w:before="0" w:after="0"/>
      </w:pPr>
      <w:r w:rsidRPr="00C25141">
        <w:rPr>
          <w:b/>
          <w:bCs/>
        </w:rPr>
        <w:t>Background and Objectives:</w:t>
      </w:r>
      <w:r>
        <w:t xml:space="preserve"> </w:t>
      </w:r>
      <w:r w:rsidR="00415ACA">
        <w:t xml:space="preserve">Over 30 percent of older adult Hispanic immigrants </w:t>
      </w:r>
      <w:r w:rsidR="00FD786C">
        <w:t xml:space="preserve">in the U.S. in 2020 </w:t>
      </w:r>
      <w:r w:rsidR="00415ACA">
        <w:t xml:space="preserve">were born in the Caribbean countries of Cuba, Dominican Republic, and </w:t>
      </w:r>
      <w:r w:rsidR="00A94320">
        <w:t xml:space="preserve">Puerto Rico. We explore heterogeneity in the sociodemographic </w:t>
      </w:r>
      <w:r w:rsidR="000406CA">
        <w:t>determinants of healthy aging</w:t>
      </w:r>
      <w:r w:rsidR="00A94320">
        <w:t xml:space="preserve"> of </w:t>
      </w:r>
      <w:r w:rsidR="00FD786C">
        <w:t xml:space="preserve">immigrants from </w:t>
      </w:r>
      <w:r w:rsidR="00A94320">
        <w:t xml:space="preserve">these under-studied </w:t>
      </w:r>
      <w:del w:id="5" w:author="Chris Soria" w:date="2025-03-28T10:25:00Z" w16du:dateUtc="2025-03-28T17:25:00Z">
        <w:r w:rsidR="00FD786C" w:rsidDel="000958B1">
          <w:delText>countries, and</w:delText>
        </w:r>
      </w:del>
      <w:ins w:id="6" w:author="Chris Soria" w:date="2025-03-28T10:25:00Z" w16du:dateUtc="2025-03-28T17:25:00Z">
        <w:r w:rsidR="000958B1">
          <w:t>countries and</w:t>
        </w:r>
      </w:ins>
      <w:r w:rsidR="00FD786C">
        <w:t xml:space="preserve"> compare them to those from Mexico</w:t>
      </w:r>
      <w:r w:rsidR="008D1E4D">
        <w:t>.</w:t>
      </w:r>
    </w:p>
    <w:p w14:paraId="19E60109" w14:textId="284A8ADC" w:rsidR="00C311B7" w:rsidRDefault="00C25141" w:rsidP="005A6B6D">
      <w:pPr>
        <w:pStyle w:val="BodyText"/>
      </w:pPr>
      <w:r w:rsidRPr="00C25141">
        <w:rPr>
          <w:b/>
          <w:bCs/>
        </w:rPr>
        <w:t>Research Design and Methods:</w:t>
      </w:r>
      <w:r>
        <w:t xml:space="preserve"> </w:t>
      </w:r>
      <w:r w:rsidR="00A3153B">
        <w:t>We compare adults</w:t>
      </w:r>
      <w:r w:rsidR="00B31D05">
        <w:t xml:space="preserve"> ages 60 and over</w:t>
      </w:r>
      <w:r w:rsidR="00A3153B">
        <w:t xml:space="preserve"> in these sending countries</w:t>
      </w:r>
      <w:r w:rsidR="00B650ED">
        <w:t xml:space="preserve">’ </w:t>
      </w:r>
      <w:r w:rsidR="00B55F48">
        <w:t>C</w:t>
      </w:r>
      <w:r w:rsidR="00B650ED">
        <w:t>ensus data</w:t>
      </w:r>
      <w:r w:rsidR="00A3153B">
        <w:t xml:space="preserve"> to country-specific immigrant samples in the U.S. American Community Survey</w:t>
      </w:r>
      <w:r w:rsidR="00B650ED">
        <w:t>. We</w:t>
      </w:r>
      <w:r w:rsidR="004D3249">
        <w:t xml:space="preserve"> analyze</w:t>
      </w:r>
      <w:r w:rsidR="00F278AB">
        <w:t xml:space="preserve"> </w:t>
      </w:r>
      <w:r w:rsidR="0007257B">
        <w:t xml:space="preserve">patterns of education, </w:t>
      </w:r>
      <w:r w:rsidR="00F278AB">
        <w:t>co-residence</w:t>
      </w:r>
      <w:r w:rsidR="007C59AE">
        <w:t xml:space="preserve">, </w:t>
      </w:r>
      <w:r w:rsidR="00F278AB">
        <w:t xml:space="preserve">and </w:t>
      </w:r>
      <w:r w:rsidR="00C91E0A">
        <w:t>migration</w:t>
      </w:r>
      <w:r w:rsidR="00226E08">
        <w:t xml:space="preserve"> timing and assimilation</w:t>
      </w:r>
      <w:r w:rsidR="00C91E0A">
        <w:t xml:space="preserve"> characteristics including language and citizenship. </w:t>
      </w:r>
    </w:p>
    <w:p w14:paraId="5228DF35" w14:textId="47EA88F4" w:rsidR="00226E08" w:rsidRDefault="00C25141" w:rsidP="005A6B6D">
      <w:pPr>
        <w:pStyle w:val="BodyText"/>
      </w:pPr>
      <w:r w:rsidRPr="00C25141">
        <w:rPr>
          <w:b/>
          <w:bCs/>
        </w:rPr>
        <w:t>Results:</w:t>
      </w:r>
      <w:r>
        <w:t xml:space="preserve"> </w:t>
      </w:r>
      <w:r w:rsidR="001B7E32">
        <w:t>Immigrant characteristics and selectivity patterns vary markedly across these countries and by cohort</w:t>
      </w:r>
      <w:r w:rsidR="00B55845">
        <w:t xml:space="preserve">. </w:t>
      </w:r>
      <w:del w:id="7" w:author="Chris Soria" w:date="2025-03-28T10:27:00Z" w16du:dateUtc="2025-03-28T17:27:00Z">
        <w:r w:rsidR="006E57BE" w:rsidDel="000958B1">
          <w:delText xml:space="preserve">The </w:delText>
        </w:r>
      </w:del>
      <w:r w:rsidR="00581C50">
        <w:t xml:space="preserve">Caribbean </w:t>
      </w:r>
      <w:r w:rsidR="00136F62">
        <w:t>older adult</w:t>
      </w:r>
      <w:r w:rsidR="00B55845">
        <w:t xml:space="preserve"> immigrants have substantially higher education</w:t>
      </w:r>
      <w:r w:rsidR="00136F62">
        <w:t xml:space="preserve"> and citizenship</w:t>
      </w:r>
      <w:r w:rsidR="00B55845">
        <w:t xml:space="preserve"> levels than those from </w:t>
      </w:r>
      <w:proofErr w:type="gramStart"/>
      <w:r w:rsidR="00B55845">
        <w:t>Mex</w:t>
      </w:r>
      <w:r w:rsidR="00667E3D">
        <w:t>ico, but</w:t>
      </w:r>
      <w:proofErr w:type="gramEnd"/>
      <w:r w:rsidR="00667E3D">
        <w:t xml:space="preserve"> are less likely to be married or live with</w:t>
      </w:r>
      <w:r w:rsidR="00136F62">
        <w:t xml:space="preserve"> children</w:t>
      </w:r>
      <w:r w:rsidR="00F83D74">
        <w:t>. Dominican immigrants are mo</w:t>
      </w:r>
      <w:r w:rsidR="00BA20A7">
        <w:t>st</w:t>
      </w:r>
      <w:r w:rsidR="00F83D74">
        <w:t xml:space="preserve"> </w:t>
      </w:r>
      <w:proofErr w:type="gramStart"/>
      <w:r w:rsidR="00F83D74">
        <w:t>similar to</w:t>
      </w:r>
      <w:proofErr w:type="gramEnd"/>
      <w:r w:rsidR="00F83D74">
        <w:t xml:space="preserve"> those from </w:t>
      </w:r>
      <w:proofErr w:type="gramStart"/>
      <w:r w:rsidR="00F83D74">
        <w:t>Mexico, but</w:t>
      </w:r>
      <w:proofErr w:type="gramEnd"/>
      <w:r w:rsidR="00803D1B">
        <w:t xml:space="preserve"> </w:t>
      </w:r>
      <w:r w:rsidR="00F30304">
        <w:t>have</w:t>
      </w:r>
      <w:r w:rsidR="00DF6481">
        <w:t xml:space="preserve"> even</w:t>
      </w:r>
      <w:r w:rsidR="00F30304">
        <w:t xml:space="preserve"> strong</w:t>
      </w:r>
      <w:r w:rsidR="00DF6481">
        <w:t>er</w:t>
      </w:r>
      <w:r w:rsidR="00F30304">
        <w:t xml:space="preserve"> positiv</w:t>
      </w:r>
      <w:r w:rsidR="00BA20A7">
        <w:t>e immigrant</w:t>
      </w:r>
      <w:r w:rsidR="00F30304">
        <w:t xml:space="preserve"> selectivity on education</w:t>
      </w:r>
      <w:r w:rsidR="00D373E2">
        <w:t xml:space="preserve">. </w:t>
      </w:r>
      <w:r w:rsidR="00DB3A3F">
        <w:t xml:space="preserve">These patterns have </w:t>
      </w:r>
      <w:r w:rsidR="009C3065">
        <w:t xml:space="preserve">evolved </w:t>
      </w:r>
      <w:r w:rsidR="00696383">
        <w:t>in recent decades</w:t>
      </w:r>
      <w:r w:rsidR="009C3065">
        <w:t>, with rising citizenship and English-speaking among Mexican and Dominican immigrants</w:t>
      </w:r>
      <w:r w:rsidR="00696383">
        <w:t>,</w:t>
      </w:r>
      <w:r w:rsidR="00431222">
        <w:t xml:space="preserve"> and markedly increased education </w:t>
      </w:r>
      <w:r w:rsidR="007B4011">
        <w:t xml:space="preserve">among </w:t>
      </w:r>
      <w:r w:rsidR="00431222">
        <w:t>those both</w:t>
      </w:r>
      <w:r w:rsidR="00020669">
        <w:t xml:space="preserve"> remaining</w:t>
      </w:r>
      <w:r w:rsidR="007B4011">
        <w:t xml:space="preserve"> in and </w:t>
      </w:r>
      <w:r w:rsidR="00020669">
        <w:t xml:space="preserve">immigrating </w:t>
      </w:r>
      <w:r w:rsidR="007B4011">
        <w:t>from all</w:t>
      </w:r>
      <w:r w:rsidR="00020669">
        <w:t xml:space="preserve"> four</w:t>
      </w:r>
      <w:r w:rsidR="007B4011">
        <w:t xml:space="preserve"> of these countrie</w:t>
      </w:r>
      <w:r w:rsidR="00020669">
        <w:t>s</w:t>
      </w:r>
      <w:r w:rsidR="00C311B7">
        <w:t>.</w:t>
      </w:r>
    </w:p>
    <w:p w14:paraId="058F6D76" w14:textId="16C579DA" w:rsidR="00F617E2" w:rsidRDefault="00C25141" w:rsidP="005A6B6D">
      <w:pPr>
        <w:pStyle w:val="BodyText"/>
      </w:pPr>
      <w:r w:rsidRPr="00C25141">
        <w:rPr>
          <w:b/>
          <w:bCs/>
        </w:rPr>
        <w:t>Discussion and Implications:</w:t>
      </w:r>
      <w:r>
        <w:t xml:space="preserve"> </w:t>
      </w:r>
      <w:r w:rsidR="007D1B30">
        <w:t>As the</w:t>
      </w:r>
      <w:r w:rsidR="00F617E2">
        <w:t>se countries and the</w:t>
      </w:r>
      <w:r w:rsidR="003E1C35">
        <w:t xml:space="preserve"> characteristics</w:t>
      </w:r>
      <w:r w:rsidR="00F617E2">
        <w:t xml:space="preserve"> of their immigrants have been rapidly changing, it will be valuable to continue </w:t>
      </w:r>
      <w:r w:rsidR="004F1911">
        <w:t>understanding changes in their</w:t>
      </w:r>
      <w:r w:rsidR="007A3E30">
        <w:t xml:space="preserve"> heterogeneous</w:t>
      </w:r>
      <w:r w:rsidR="004F1911">
        <w:t xml:space="preserve"> healthy aging patterns. This will be enabled by</w:t>
      </w:r>
      <w:r w:rsidR="00AB4D09">
        <w:t xml:space="preserve"> harmonized </w:t>
      </w:r>
      <w:r w:rsidR="00300392">
        <w:t>research</w:t>
      </w:r>
      <w:r w:rsidR="00AB4D09">
        <w:t xml:space="preserve"> such as through the</w:t>
      </w:r>
      <w:r w:rsidR="00F96946">
        <w:t xml:space="preserve"> </w:t>
      </w:r>
      <w:r w:rsidR="004F1911" w:rsidRPr="004F1911">
        <w:t>global family of health and retirement studies</w:t>
      </w:r>
      <w:r w:rsidR="00AB4D09">
        <w:t>,</w:t>
      </w:r>
      <w:r w:rsidR="004F1911" w:rsidRPr="004F1911">
        <w:t xml:space="preserve"> including the ongoing Caribbean American Dementia and Aging Study (CADAS</w:t>
      </w:r>
      <w:r w:rsidR="00300392">
        <w:t>)</w:t>
      </w:r>
      <w:r w:rsidR="004F1911" w:rsidRPr="004F1911">
        <w:t>.</w:t>
      </w:r>
    </w:p>
    <w:p w14:paraId="3F7AB3CA" w14:textId="77777777" w:rsidR="00C25141" w:rsidRDefault="00C25141" w:rsidP="005A6B6D">
      <w:pPr>
        <w:pStyle w:val="BodyText"/>
      </w:pPr>
    </w:p>
    <w:p w14:paraId="426B7EAD" w14:textId="77777777" w:rsidR="00DC2C07" w:rsidRDefault="00DC2C07" w:rsidP="00DC2C07">
      <w:pPr>
        <w:rPr>
          <w:rFonts w:asciiTheme="majorHAnsi" w:eastAsiaTheme="majorEastAsia" w:hAnsiTheme="majorHAnsi" w:cstheme="majorBidi"/>
          <w:color w:val="0F4761" w:themeColor="accent1" w:themeShade="BF"/>
          <w:sz w:val="32"/>
          <w:szCs w:val="32"/>
        </w:rPr>
      </w:pPr>
      <w:r w:rsidRPr="00704FED">
        <w:rPr>
          <w:b/>
          <w:bCs/>
        </w:rPr>
        <w:t>Keywords</w:t>
      </w:r>
      <w:r>
        <w:t xml:space="preserve">: International comparisons, Latin America, Cuba, Dominican Republic, Mexico, Puerto Rico. </w:t>
      </w:r>
      <w:r>
        <w:br w:type="page"/>
      </w:r>
    </w:p>
    <w:p w14:paraId="0EDBED3C" w14:textId="72221E35" w:rsidR="00B227E9" w:rsidRDefault="00444969">
      <w:pPr>
        <w:pStyle w:val="Heading2"/>
      </w:pPr>
      <w:bookmarkStart w:id="8" w:name="sec-intro"/>
      <w:r>
        <w:t>Introducti</w:t>
      </w:r>
      <w:r w:rsidR="009068B6">
        <w:t>on</w:t>
      </w:r>
    </w:p>
    <w:p w14:paraId="16B12AAC" w14:textId="72F62C9E" w:rsidR="00912446" w:rsidRDefault="00C36FF5">
      <w:pPr>
        <w:pStyle w:val="FirstParagraph"/>
      </w:pPr>
      <w:r>
        <w:t xml:space="preserve">Among Hispanics ages 60 and above in the U.S., 64 percent </w:t>
      </w:r>
      <w:r w:rsidR="00F71CF0">
        <w:t>are immigrants (</w:t>
      </w:r>
      <w:r w:rsidR="005032AD">
        <w:t>2016-2020 American Community Survey (ACS)</w:t>
      </w:r>
      <w:r w:rsidR="00AB0E47">
        <w:t>).</w:t>
      </w:r>
      <w:r w:rsidR="00E2281A">
        <w:t xml:space="preserve"> </w:t>
      </w:r>
      <w:r w:rsidR="007608C6">
        <w:t xml:space="preserve">There is considerable heterogeneity </w:t>
      </w:r>
      <w:r w:rsidR="00AB0E47">
        <w:t>by</w:t>
      </w:r>
      <w:r w:rsidR="00132B0E">
        <w:t xml:space="preserve"> cohort and</w:t>
      </w:r>
      <w:r w:rsidR="00AB0E47">
        <w:t xml:space="preserve"> country of origin </w:t>
      </w:r>
      <w:r w:rsidR="007608C6">
        <w:t>in the sociodemographic characteristics of</w:t>
      </w:r>
      <w:r w:rsidR="00AB0E47">
        <w:t xml:space="preserve"> these</w:t>
      </w:r>
      <w:r w:rsidR="007608C6">
        <w:t xml:space="preserve"> older adult Hispanic</w:t>
      </w:r>
      <w:r w:rsidR="002740FB">
        <w:t xml:space="preserve"> immigrants, just as there is</w:t>
      </w:r>
      <w:r w:rsidR="00185C84">
        <w:t xml:space="preserve"> between</w:t>
      </w:r>
      <w:r w:rsidR="002740FB">
        <w:t xml:space="preserve"> those non-immigrants living in their native</w:t>
      </w:r>
      <w:r w:rsidR="00185C84">
        <w:t xml:space="preserve"> Latin American countrie</w:t>
      </w:r>
      <w:r w:rsidR="002740FB">
        <w:t>s</w:t>
      </w:r>
      <w:r w:rsidR="00693B28">
        <w:t>.</w:t>
      </w:r>
      <w:r w:rsidR="00132B0E">
        <w:t xml:space="preserve"> </w:t>
      </w:r>
      <w:r w:rsidR="004C22B3">
        <w:t>Mexic</w:t>
      </w:r>
      <w:r w:rsidR="001163F0">
        <w:t>an</w:t>
      </w:r>
      <w:r w:rsidR="004C22B3">
        <w:t xml:space="preserve"> immigration patterns have been extensively studied, justifiably so given that 44 percent of older adult Hispanic immigrant</w:t>
      </w:r>
      <w:r w:rsidR="001163F0">
        <w:t xml:space="preserve">s in the U.S. were born in Mexico (we refer to </w:t>
      </w:r>
      <w:r w:rsidR="00912446">
        <w:t>“</w:t>
      </w:r>
      <w:r w:rsidR="001163F0">
        <w:t>older adults</w:t>
      </w:r>
      <w:r w:rsidR="00912446">
        <w:t>”</w:t>
      </w:r>
      <w:r w:rsidR="001163F0">
        <w:t xml:space="preserve"> as those ages 60 </w:t>
      </w:r>
      <w:proofErr w:type="gramStart"/>
      <w:r w:rsidR="009233EB">
        <w:t>plus, and</w:t>
      </w:r>
      <w:proofErr w:type="gramEnd"/>
      <w:r w:rsidR="009233EB">
        <w:t xml:space="preserve"> </w:t>
      </w:r>
      <w:r w:rsidR="00912446">
        <w:t xml:space="preserve">cite U.S. immigrant data from the 2016-2020 American Community Survey (ACS)). </w:t>
      </w:r>
      <w:r w:rsidR="009233EB">
        <w:t xml:space="preserve">Less studied has been the over 30 percent of </w:t>
      </w:r>
      <w:r w:rsidR="00047FC1">
        <w:t xml:space="preserve">older </w:t>
      </w:r>
      <w:r w:rsidR="00F230A4">
        <w:t>U.S.</w:t>
      </w:r>
      <w:r w:rsidR="008775A4">
        <w:t xml:space="preserve"> Hispanic</w:t>
      </w:r>
      <w:r w:rsidR="00F230A4">
        <w:t xml:space="preserve"> immigrants</w:t>
      </w:r>
      <w:r w:rsidR="0014054C">
        <w:t xml:space="preserve"> from the next three largest </w:t>
      </w:r>
      <w:r w:rsidR="00CF6604">
        <w:t>senders</w:t>
      </w:r>
      <w:r w:rsidR="001340BE">
        <w:t>:</w:t>
      </w:r>
      <w:r w:rsidR="0014054C">
        <w:t xml:space="preserve"> </w:t>
      </w:r>
      <w:r w:rsidR="00F230A4">
        <w:t xml:space="preserve">the Hispanic Caribbean countries </w:t>
      </w:r>
      <w:r w:rsidR="008775A4">
        <w:t>Puerto Rico, Cuba, and the</w:t>
      </w:r>
      <w:r w:rsidR="00F230A4">
        <w:t xml:space="preserve"> Dominican Republic (Table 1). </w:t>
      </w:r>
    </w:p>
    <w:p w14:paraId="2628D5BD" w14:textId="1CD79B6A" w:rsidR="00B227E9" w:rsidRDefault="00444969">
      <w:pPr>
        <w:pStyle w:val="FirstParagraph"/>
      </w:pPr>
      <w:r>
        <w:t xml:space="preserve">In this paper we explore sociodemographic </w:t>
      </w:r>
      <w:r w:rsidR="000141FA">
        <w:t>variation</w:t>
      </w:r>
      <w:r>
        <w:t xml:space="preserve"> of U.S. older adult immigrants by country and cohort of migration, compar</w:t>
      </w:r>
      <w:r w:rsidR="009A0992">
        <w:t>ing</w:t>
      </w:r>
      <w:r>
        <w:t xml:space="preserve"> these U.S. immigrants to the corresponding cohorts of older adults</w:t>
      </w:r>
      <w:r w:rsidR="002977E1">
        <w:t xml:space="preserve"> living in their countries of origin</w:t>
      </w:r>
      <w:r w:rsidR="009D60CC">
        <w:t xml:space="preserve">, </w:t>
      </w:r>
      <w:r w:rsidR="00F77058">
        <w:t>elucidating</w:t>
      </w:r>
      <w:r w:rsidR="009D60CC">
        <w:t xml:space="preserve"> heterogeneity across these </w:t>
      </w:r>
      <w:r w:rsidR="003246E1">
        <w:t xml:space="preserve">three </w:t>
      </w:r>
      <w:r w:rsidR="009D60CC">
        <w:t xml:space="preserve">Hispanic Caribbean </w:t>
      </w:r>
      <w:r w:rsidR="00F55AE7">
        <w:t>populations</w:t>
      </w:r>
      <w:r w:rsidR="009D60CC">
        <w:t xml:space="preserve"> and their comparison with the better-studied patterns from Mexico.</w:t>
      </w:r>
      <w:r w:rsidR="00F55AE7">
        <w:t xml:space="preserve"> We also highlight rapid changes</w:t>
      </w:r>
      <w:r w:rsidR="00DD482D">
        <w:t xml:space="preserve"> across birth cohorts</w:t>
      </w:r>
      <w:r w:rsidR="00F55AE7">
        <w:t xml:space="preserve"> in characteristics such as education.</w:t>
      </w:r>
    </w:p>
    <w:p w14:paraId="4AF398FF" w14:textId="66DF6135" w:rsidR="009068B6" w:rsidRDefault="006A251E">
      <w:pPr>
        <w:pStyle w:val="BodyText"/>
      </w:pPr>
      <w:r>
        <w:t xml:space="preserve">We </w:t>
      </w:r>
      <w:r w:rsidR="00F77058">
        <w:t>focus on key</w:t>
      </w:r>
      <w:r w:rsidR="00B54E45">
        <w:t xml:space="preserve"> sociodemographic</w:t>
      </w:r>
      <w:r w:rsidR="00F77058">
        <w:t xml:space="preserve"> determinants of healthy aging </w:t>
      </w:r>
      <w:r w:rsidR="002079BC">
        <w:t>included</w:t>
      </w:r>
      <w:r w:rsidR="00F77058">
        <w:t xml:space="preserve"> in </w:t>
      </w:r>
      <w:r w:rsidR="00B54E45">
        <w:t xml:space="preserve">the largest representative household </w:t>
      </w:r>
      <w:r w:rsidR="00F4086E">
        <w:t>survey dataset</w:t>
      </w:r>
      <w:r w:rsidR="00B54E45">
        <w:t xml:space="preserve"> in the U.S. with </w:t>
      </w:r>
      <w:r w:rsidR="002079BC">
        <w:t xml:space="preserve">reported </w:t>
      </w:r>
      <w:r w:rsidR="00B54E45">
        <w:t>country of origin, the ACS</w:t>
      </w:r>
      <w:r w:rsidR="002079BC">
        <w:t xml:space="preserve">, as well as those characteristics that can be comparably measured in </w:t>
      </w:r>
      <w:r w:rsidR="003246E1">
        <w:t>Census data from these four origin countries.</w:t>
      </w:r>
      <w:r w:rsidR="00F4086E">
        <w:t xml:space="preserve"> </w:t>
      </w:r>
      <w:r w:rsidR="009C6887">
        <w:t xml:space="preserve">These include </w:t>
      </w:r>
      <w:r w:rsidR="001E5008" w:rsidRPr="001E5008">
        <w:t>patterns of education</w:t>
      </w:r>
      <w:r w:rsidR="009C6887">
        <w:t xml:space="preserve"> and</w:t>
      </w:r>
      <w:r w:rsidR="001E5008" w:rsidRPr="001E5008">
        <w:t xml:space="preserve"> co-residence, and</w:t>
      </w:r>
      <w:r w:rsidR="009C6887">
        <w:t xml:space="preserve"> among U.S. immigrants their</w:t>
      </w:r>
      <w:r w:rsidR="001E5008" w:rsidRPr="001E5008">
        <w:t xml:space="preserve"> migration timing and assimilation characteristics including language and citizenship. </w:t>
      </w:r>
      <w:r w:rsidR="00086417">
        <w:t xml:space="preserve">Together these factors help determine the health risks and </w:t>
      </w:r>
      <w:r w:rsidR="00BB2587">
        <w:t>possibilities for healthy aging</w:t>
      </w:r>
      <w:r w:rsidR="00DD482D">
        <w:t>. S</w:t>
      </w:r>
      <w:r w:rsidR="003E2506">
        <w:t>ystematically documenting them</w:t>
      </w:r>
      <w:r w:rsidR="00B06DE8">
        <w:t xml:space="preserve"> </w:t>
      </w:r>
      <w:r w:rsidR="00090B95">
        <w:t xml:space="preserve">will </w:t>
      </w:r>
      <w:r w:rsidR="003E2506">
        <w:t>support</w:t>
      </w:r>
      <w:r w:rsidR="00090B95">
        <w:t xml:space="preserve"> future research</w:t>
      </w:r>
      <w:r w:rsidR="00BB2587">
        <w:t xml:space="preserve"> to better understand </w:t>
      </w:r>
      <w:r w:rsidR="0027254F">
        <w:t xml:space="preserve">existing </w:t>
      </w:r>
      <w:r w:rsidR="00BB2587">
        <w:t>heterogeneity in</w:t>
      </w:r>
      <w:r w:rsidR="00090B95">
        <w:t xml:space="preserve"> older adult</w:t>
      </w:r>
      <w:r w:rsidR="00BB2587">
        <w:t xml:space="preserve"> </w:t>
      </w:r>
      <w:r w:rsidR="00090B95">
        <w:t xml:space="preserve">Hispanic </w:t>
      </w:r>
      <w:r w:rsidR="00BB2587">
        <w:t>health and mortality, and</w:t>
      </w:r>
      <w:r w:rsidR="0027254F">
        <w:t xml:space="preserve"> hypothesis generation regardi</w:t>
      </w:r>
      <w:r w:rsidR="00C103A9">
        <w:t xml:space="preserve">ng future evolution of healthy aging </w:t>
      </w:r>
      <w:r w:rsidR="00D5140F">
        <w:t xml:space="preserve">trends in these populations. </w:t>
      </w:r>
      <w:r w:rsidR="00BB2587">
        <w:t xml:space="preserve">  </w:t>
      </w:r>
      <w:r w:rsidR="001E5008" w:rsidRPr="001E5008">
        <w:t xml:space="preserve"> </w:t>
      </w:r>
    </w:p>
    <w:p w14:paraId="29AE802F" w14:textId="2A55A795" w:rsidR="009068B6" w:rsidRDefault="00972B34">
      <w:pPr>
        <w:pStyle w:val="BodyText"/>
      </w:pPr>
      <w:r w:rsidRPr="00972B34">
        <w:t>With the growing understanding of implications of early life conditions for later adult health,</w:t>
      </w:r>
      <w:r w:rsidR="00644235">
        <w:t xml:space="preserve"> </w:t>
      </w:r>
      <w:r w:rsidR="002E7A33">
        <w:t xml:space="preserve">it can be particularly valuable to </w:t>
      </w:r>
      <w:r w:rsidRPr="00972B34">
        <w:t>study</w:t>
      </w:r>
      <w:r w:rsidR="002E7A33">
        <w:t xml:space="preserve"> immigrants </w:t>
      </w:r>
      <w:r w:rsidR="00BF7F84">
        <w:t xml:space="preserve">in comparison to older adults living in their countries of origin. </w:t>
      </w:r>
      <w:r w:rsidR="003D1652">
        <w:t>This is aided by better u</w:t>
      </w:r>
      <w:r w:rsidR="00B91882">
        <w:t>nderstanding variation in immigration selectivity patterns</w:t>
      </w:r>
      <w:r w:rsidR="003D1652">
        <w:t xml:space="preserve">. An intriguing aspect of the Hispanic Caribbean is the especially high </w:t>
      </w:r>
      <w:r w:rsidR="00282376" w:rsidRPr="00282376">
        <w:t xml:space="preserve">ratio of older adults born in the Hispanic Caribbean who are currently living in the U.S.: for every 100 older adults living in Mexico there are currently 11 Mexican immigrants living in the U.S., but the corresponding ratios are 17 for Dominicans, 19 for Cubans, and a remarkable 53 for Puerto Ricans. </w:t>
      </w:r>
      <w:r w:rsidR="00244CB2">
        <w:t>Comparative research</w:t>
      </w:r>
      <w:r w:rsidR="002405EA">
        <w:t xml:space="preserve"> to better understand cross-country</w:t>
      </w:r>
      <w:r w:rsidR="00B65A1B">
        <w:t xml:space="preserve"> aging</w:t>
      </w:r>
      <w:r w:rsidR="002405EA">
        <w:t xml:space="preserve"> patterns</w:t>
      </w:r>
      <w:r w:rsidR="00244CB2">
        <w:t xml:space="preserve"> is being</w:t>
      </w:r>
      <w:r w:rsidR="000D0E52" w:rsidRPr="000D0E52">
        <w:t xml:space="preserve"> enabled by </w:t>
      </w:r>
      <w:r w:rsidR="00075F99">
        <w:t>the growing</w:t>
      </w:r>
      <w:r w:rsidR="000D0E52" w:rsidRPr="000D0E52">
        <w:t xml:space="preserve"> global family of </w:t>
      </w:r>
      <w:r w:rsidR="002B7CC0">
        <w:t xml:space="preserve">harmonized </w:t>
      </w:r>
      <w:r w:rsidR="000D0E52" w:rsidRPr="000D0E52">
        <w:t xml:space="preserve">health and retirement studies, including the </w:t>
      </w:r>
      <w:r w:rsidR="00B13FF3">
        <w:t>new</w:t>
      </w:r>
      <w:r w:rsidR="000D0E52" w:rsidRPr="000D0E52">
        <w:t xml:space="preserve"> Caribbean American Dementia and Aging Study (CADAS</w:t>
      </w:r>
      <w:r w:rsidR="00DE0289">
        <w:t>)</w:t>
      </w:r>
      <w:r w:rsidR="00735DBB">
        <w:t xml:space="preserve"> which is studying Puerto Rico and the Dominican Republic (</w:t>
      </w:r>
      <w:proofErr w:type="spellStart"/>
      <w:r w:rsidR="00FA2736">
        <w:t>Llibre</w:t>
      </w:r>
      <w:proofErr w:type="spellEnd"/>
      <w:r w:rsidR="00FA2736">
        <w:t>-Guerra et al. 2021</w:t>
      </w:r>
      <w:r w:rsidR="000D0E52" w:rsidRPr="000D0E52">
        <w:t>)</w:t>
      </w:r>
      <w:r w:rsidR="00735DBB">
        <w:t xml:space="preserve"> </w:t>
      </w:r>
      <w:r w:rsidR="008614D9">
        <w:t>and with which</w:t>
      </w:r>
      <w:r w:rsidR="00735DBB">
        <w:t xml:space="preserve"> </w:t>
      </w:r>
      <w:r w:rsidR="002B7CC0">
        <w:t>parallel</w:t>
      </w:r>
      <w:r w:rsidR="008614D9">
        <w:t xml:space="preserve"> data are being collected in </w:t>
      </w:r>
      <w:r w:rsidR="008614D9">
        <w:lastRenderedPageBreak/>
        <w:t xml:space="preserve">Cuba, </w:t>
      </w:r>
      <w:r w:rsidR="000F6997">
        <w:t>as well as the long-</w:t>
      </w:r>
      <w:r w:rsidR="001C37C8">
        <w:t>running</w:t>
      </w:r>
      <w:r w:rsidR="000F6997">
        <w:t xml:space="preserve"> Mexican Health and Aging Study</w:t>
      </w:r>
      <w:r w:rsidR="0048514B">
        <w:t xml:space="preserve"> (</w:t>
      </w:r>
      <w:commentRangeStart w:id="9"/>
      <w:r w:rsidR="0048514B">
        <w:t>MHAS</w:t>
      </w:r>
      <w:commentRangeEnd w:id="9"/>
      <w:r w:rsidR="003124FF">
        <w:rPr>
          <w:rStyle w:val="CommentReference"/>
        </w:rPr>
        <w:commentReference w:id="9"/>
      </w:r>
      <w:r w:rsidR="0048514B">
        <w:t>)</w:t>
      </w:r>
      <w:r w:rsidR="000F6997">
        <w:t xml:space="preserve"> and</w:t>
      </w:r>
      <w:r w:rsidR="00E814E1">
        <w:t xml:space="preserve"> the U.S. Health and Retirement Study</w:t>
      </w:r>
      <w:r w:rsidR="0048514B">
        <w:t xml:space="preserve"> (</w:t>
      </w:r>
      <w:commentRangeStart w:id="10"/>
      <w:r w:rsidR="0048514B">
        <w:t>HRS</w:t>
      </w:r>
      <w:commentRangeEnd w:id="10"/>
      <w:r w:rsidR="003124FF">
        <w:rPr>
          <w:rStyle w:val="CommentReference"/>
        </w:rPr>
        <w:commentReference w:id="10"/>
      </w:r>
      <w:r w:rsidR="0048514B">
        <w:t>)</w:t>
      </w:r>
      <w:ins w:id="11" w:author="Chris Soria" w:date="2025-03-28T12:35:00Z" w16du:dateUtc="2025-03-28T19:35:00Z">
        <w:r w:rsidR="00A46CE3">
          <w:t xml:space="preserve"> (Wong, M</w:t>
        </w:r>
      </w:ins>
      <w:ins w:id="12" w:author="Chris Soria" w:date="2025-03-28T12:36:00Z" w16du:dateUtc="2025-03-28T19:36:00Z">
        <w:r w:rsidR="00A46CE3">
          <w:t xml:space="preserve">ichaels-Obregon, </w:t>
        </w:r>
        <w:proofErr w:type="spellStart"/>
        <w:r w:rsidR="00A46CE3">
          <w:t>Palloni</w:t>
        </w:r>
        <w:proofErr w:type="spellEnd"/>
        <w:r w:rsidR="00A46CE3">
          <w:t xml:space="preserve"> 2</w:t>
        </w:r>
      </w:ins>
      <w:ins w:id="13" w:author="Chris Soria" w:date="2025-03-28T12:38:00Z" w16du:dateUtc="2025-03-28T19:38:00Z">
        <w:r w:rsidR="00A46CE3">
          <w:t>01</w:t>
        </w:r>
      </w:ins>
      <w:ins w:id="14" w:author="Chris Soria" w:date="2025-03-28T12:36:00Z" w16du:dateUtc="2025-03-28T19:36:00Z">
        <w:r w:rsidR="00A46CE3">
          <w:t xml:space="preserve">7; </w:t>
        </w:r>
      </w:ins>
      <w:ins w:id="15" w:author="Chris Soria" w:date="2025-03-28T12:38:00Z" w16du:dateUtc="2025-03-28T19:38:00Z">
        <w:r w:rsidR="00A46CE3">
          <w:t xml:space="preserve"> </w:t>
        </w:r>
        <w:proofErr w:type="spellStart"/>
        <w:r w:rsidR="00A46CE3">
          <w:t>Sonega</w:t>
        </w:r>
        <w:proofErr w:type="spellEnd"/>
        <w:r w:rsidR="00A46CE3">
          <w:t xml:space="preserve"> et al</w:t>
        </w:r>
      </w:ins>
      <w:ins w:id="16" w:author="Chris Soria" w:date="2025-03-28T12:56:00Z" w16du:dateUtc="2025-03-28T19:56:00Z">
        <w:r w:rsidR="00CF209E">
          <w:t>.,</w:t>
        </w:r>
      </w:ins>
      <w:ins w:id="17" w:author="Chris Soria" w:date="2025-03-28T12:38:00Z" w16du:dateUtc="2025-03-28T19:38:00Z">
        <w:r w:rsidR="00A46CE3">
          <w:t xml:space="preserve"> 2014)</w:t>
        </w:r>
      </w:ins>
      <w:r w:rsidR="000D0E52" w:rsidRPr="000D0E52">
        <w:t>.</w:t>
      </w:r>
      <w:r w:rsidR="004921E4">
        <w:t xml:space="preserve"> </w:t>
      </w:r>
      <w:r w:rsidR="00151405">
        <w:t xml:space="preserve">The current paper </w:t>
      </w:r>
      <w:r w:rsidR="00C93CA7">
        <w:t xml:space="preserve">is designed to </w:t>
      </w:r>
      <w:r w:rsidR="00034466">
        <w:t>provide</w:t>
      </w:r>
      <w:r w:rsidR="00C93CA7">
        <w:t xml:space="preserve"> high-level</w:t>
      </w:r>
      <w:r w:rsidR="00533270">
        <w:t xml:space="preserve"> demographic</w:t>
      </w:r>
      <w:r w:rsidR="00034466">
        <w:t xml:space="preserve"> context to</w:t>
      </w:r>
      <w:r w:rsidR="008A6858">
        <w:t xml:space="preserve"> the growing body o</w:t>
      </w:r>
      <w:r w:rsidR="00533270">
        <w:t>f</w:t>
      </w:r>
      <w:r w:rsidR="00C93CA7">
        <w:t xml:space="preserve"> </w:t>
      </w:r>
      <w:r w:rsidR="008A6858">
        <w:t>research on healthy aging among Caribbean</w:t>
      </w:r>
      <w:r w:rsidR="008A1B56">
        <w:t xml:space="preserve">-origin </w:t>
      </w:r>
      <w:r w:rsidR="00533270">
        <w:t>populations and comparisons with</w:t>
      </w:r>
      <w:r w:rsidR="008A1B56">
        <w:t xml:space="preserve"> Hispanic</w:t>
      </w:r>
      <w:r w:rsidR="00533270">
        <w:t>s elsewhere</w:t>
      </w:r>
      <w:r w:rsidR="008A6858">
        <w:t xml:space="preserve">. </w:t>
      </w:r>
    </w:p>
    <w:p w14:paraId="3E921901" w14:textId="77777777" w:rsidR="00EC430F" w:rsidRDefault="00EC430F">
      <w:pPr>
        <w:pStyle w:val="BodyText"/>
      </w:pPr>
    </w:p>
    <w:p w14:paraId="1980551C" w14:textId="5FB82553" w:rsidR="00B227E9" w:rsidRDefault="00B7220B">
      <w:pPr>
        <w:pStyle w:val="Heading2"/>
      </w:pPr>
      <w:bookmarkStart w:id="18" w:name="sec-lit"/>
      <w:bookmarkEnd w:id="8"/>
      <w:r>
        <w:t>Background</w:t>
      </w:r>
    </w:p>
    <w:p w14:paraId="6B4DCDFD" w14:textId="21B62DDC" w:rsidR="00B227E9" w:rsidRDefault="00444969">
      <w:pPr>
        <w:pStyle w:val="FirstParagraph"/>
      </w:pPr>
      <w:r>
        <w:t xml:space="preserve">Latin American and Caribbean </w:t>
      </w:r>
      <w:r w:rsidR="00321E9B">
        <w:t>c</w:t>
      </w:r>
      <w:r>
        <w:t xml:space="preserve">ountries are </w:t>
      </w:r>
      <w:r w:rsidR="00321E9B">
        <w:t>major</w:t>
      </w:r>
      <w:r>
        <w:t xml:space="preserve"> sources of immigrants to the United Sates. In 2022, people of Mexican origin</w:t>
      </w:r>
      <w:r w:rsidR="001A4045">
        <w:t xml:space="preserve"> (regardless of birthplace)</w:t>
      </w:r>
      <w:r>
        <w:t xml:space="preserve"> made up </w:t>
      </w:r>
      <w:r w:rsidR="00604620">
        <w:t>59</w:t>
      </w:r>
      <w:r w:rsidR="00321E9B">
        <w:t xml:space="preserve"> percent</w:t>
      </w:r>
      <w:r>
        <w:t xml:space="preserve"> of the U.S. Hispanic population</w:t>
      </w:r>
      <w:r w:rsidR="002A2DEB">
        <w:t xml:space="preserve"> across all ages</w:t>
      </w:r>
      <w:r>
        <w:t>, totaling about 37.4 million. Puerto Ricans were the next largest group at 5.9 million, with an additional 3.2 million living on the island.  Cubans</w:t>
      </w:r>
      <w:r w:rsidR="005142DD">
        <w:t xml:space="preserve"> and </w:t>
      </w:r>
      <w:r>
        <w:t xml:space="preserve">Dominicans </w:t>
      </w:r>
      <w:r w:rsidR="00312A3E">
        <w:t xml:space="preserve">were the fourth and fifth largest Hispanic origin populations, with </w:t>
      </w:r>
      <w:r w:rsidR="009C2950">
        <w:t>2.4</w:t>
      </w:r>
      <w:r>
        <w:t xml:space="preserve"> million </w:t>
      </w:r>
      <w:r w:rsidR="00312A3E">
        <w:t xml:space="preserve">each </w:t>
      </w:r>
      <w:r>
        <w:t>in the U</w:t>
      </w:r>
      <w:r w:rsidR="00B07721">
        <w:t>.S.</w:t>
      </w:r>
      <w:r>
        <w:t xml:space="preserve"> (Noe-Bustamante 2023). These</w:t>
      </w:r>
      <w:r w:rsidR="0077367E">
        <w:t xml:space="preserve"> Hispanic</w:t>
      </w:r>
      <w:r>
        <w:t xml:space="preserve"> populations include </w:t>
      </w:r>
      <w:r w:rsidR="006F2FC4">
        <w:t>large</w:t>
      </w:r>
      <w:r>
        <w:t xml:space="preserve"> subgroup</w:t>
      </w:r>
      <w:r w:rsidR="00144CDE">
        <w:t>s</w:t>
      </w:r>
      <w:r>
        <w:t xml:space="preserve"> who are</w:t>
      </w:r>
      <w:r w:rsidR="0077367E">
        <w:t xml:space="preserve"> imm</w:t>
      </w:r>
      <w:r w:rsidR="00144CDE">
        <w:t>igrants</w:t>
      </w:r>
      <w:r>
        <w:t xml:space="preserve"> aged 60 and above</w:t>
      </w:r>
      <w:r w:rsidR="0077367E">
        <w:t>,</w:t>
      </w:r>
      <w:r w:rsidR="00144CDE">
        <w:t xml:space="preserve"> with </w:t>
      </w:r>
      <w:r w:rsidR="009C2950">
        <w:t xml:space="preserve">1.8 million from </w:t>
      </w:r>
      <w:r w:rsidR="00144CDE">
        <w:t>Mexico and then the three Hispanic Caribbean</w:t>
      </w:r>
      <w:r w:rsidR="009C2950">
        <w:t xml:space="preserve"> countries being the next largest </w:t>
      </w:r>
      <w:r w:rsidR="002D0202">
        <w:t>origin of older adults</w:t>
      </w:r>
      <w:r w:rsidR="009C2950">
        <w:t xml:space="preserve"> with </w:t>
      </w:r>
      <w:r w:rsidR="002D0202">
        <w:t>over 1.2</w:t>
      </w:r>
      <w:r w:rsidR="000F0CF6">
        <w:t>5</w:t>
      </w:r>
      <w:r w:rsidR="002D0202">
        <w:t xml:space="preserve"> million combined</w:t>
      </w:r>
      <w:r w:rsidR="000F0CF6">
        <w:t xml:space="preserve"> (Table 1).</w:t>
      </w:r>
    </w:p>
    <w:p w14:paraId="71DA889D" w14:textId="2321FFE8" w:rsidR="0086045E" w:rsidRDefault="00444969" w:rsidP="00F247E4">
      <w:pPr>
        <w:pStyle w:val="BodyText"/>
      </w:pPr>
      <w:r>
        <w:t>These international migration patterns are shaped by a complex interplay of factors, including labor market</w:t>
      </w:r>
      <w:r w:rsidR="00502F43">
        <w:t>s</w:t>
      </w:r>
      <w:r>
        <w:t xml:space="preserve">, educational opportunities, and political and economic instability (McAuliffe, </w:t>
      </w:r>
      <w:proofErr w:type="spellStart"/>
      <w:r>
        <w:t>Bauloz</w:t>
      </w:r>
      <w:proofErr w:type="spellEnd"/>
      <w:r>
        <w:t xml:space="preserve">, and </w:t>
      </w:r>
      <w:proofErr w:type="spellStart"/>
      <w:r>
        <w:t>Kitimbo</w:t>
      </w:r>
      <w:proofErr w:type="spellEnd"/>
      <w:r>
        <w:t xml:space="preserve"> 2024; Valentine et al. 2017). </w:t>
      </w:r>
      <w:r w:rsidR="0086045E" w:rsidRPr="0086045E">
        <w:t>Informal factors are instrumental as well</w:t>
      </w:r>
      <w:r w:rsidR="0086045E">
        <w:t xml:space="preserve">, </w:t>
      </w:r>
      <w:r w:rsidR="009A373F">
        <w:t>with family reunification and social networks</w:t>
      </w:r>
      <w:r w:rsidR="00577990">
        <w:t xml:space="preserve"> helping to motivate</w:t>
      </w:r>
      <w:r w:rsidR="009A373F">
        <w:t xml:space="preserve"> </w:t>
      </w:r>
      <w:r w:rsidR="00577990">
        <w:t>and facilitate</w:t>
      </w:r>
      <w:r w:rsidR="00EE6DC4">
        <w:t xml:space="preserve"> migration </w:t>
      </w:r>
      <w:r w:rsidR="0086045E" w:rsidRPr="0086045E">
        <w:t>(</w:t>
      </w:r>
      <w:r w:rsidR="007F79AA">
        <w:t xml:space="preserve">Massey et al. 1994; </w:t>
      </w:r>
      <w:r w:rsidR="0086045E" w:rsidRPr="0086045E">
        <w:t>Silva and Massey 2014).</w:t>
      </w:r>
    </w:p>
    <w:p w14:paraId="65EC7A60" w14:textId="322FE114" w:rsidR="00275238" w:rsidRDefault="00F247E4" w:rsidP="00F247E4">
      <w:pPr>
        <w:pStyle w:val="BodyText"/>
      </w:pPr>
      <w:r>
        <w:t xml:space="preserve">Economic factors underlying </w:t>
      </w:r>
      <w:r w:rsidR="00B07721">
        <w:t>m</w:t>
      </w:r>
      <w:r>
        <w:t>igration from Latin America to the</w:t>
      </w:r>
      <w:r w:rsidR="00B07721">
        <w:t xml:space="preserve"> U.S. </w:t>
      </w:r>
      <w:r w:rsidR="003D660D">
        <w:t>have been conceptualized using</w:t>
      </w:r>
      <w:r>
        <w:t xml:space="preserve"> push-pull migration theory (Hanson, </w:t>
      </w:r>
      <w:proofErr w:type="spellStart"/>
      <w:r>
        <w:t>Orrenius</w:t>
      </w:r>
      <w:proofErr w:type="spellEnd"/>
      <w:r>
        <w:t>, and Zavodny 2023). Economic insecurity in Latin American countries acts as a push factor (</w:t>
      </w:r>
      <w:proofErr w:type="spellStart"/>
      <w:r>
        <w:t>Capielo</w:t>
      </w:r>
      <w:proofErr w:type="spellEnd"/>
      <w:r>
        <w:t xml:space="preserve"> Rosario et al. 2023; Larotta Silva 2019), while periods of U</w:t>
      </w:r>
      <w:r w:rsidR="00275238">
        <w:t>.</w:t>
      </w:r>
      <w:r>
        <w:t>S</w:t>
      </w:r>
      <w:r w:rsidR="00275238">
        <w:t>.</w:t>
      </w:r>
      <w:r>
        <w:t xml:space="preserve"> economic growth</w:t>
      </w:r>
      <w:r w:rsidR="00392088">
        <w:t xml:space="preserve"> pull migrants with increasing</w:t>
      </w:r>
      <w:r w:rsidR="00275238">
        <w:t xml:space="preserve"> employment</w:t>
      </w:r>
      <w:r w:rsidR="00392088">
        <w:t xml:space="preserve"> opportunities and growing</w:t>
      </w:r>
      <w:r>
        <w:t xml:space="preserve"> wage differentials (Bahar 2024). </w:t>
      </w:r>
    </w:p>
    <w:p w14:paraId="48555D25" w14:textId="31482E36" w:rsidR="00F71EDB" w:rsidRDefault="00F247E4">
      <w:pPr>
        <w:pStyle w:val="BodyText"/>
      </w:pPr>
      <w:r>
        <w:t>Alongside economic factors, political instability has been a significant driver of migration from Latin American countries to th</w:t>
      </w:r>
      <w:r w:rsidR="00CB157F">
        <w:t>e U.S.</w:t>
      </w:r>
      <w:r>
        <w:t xml:space="preserve"> (FitzGerald and Arar 2018). </w:t>
      </w:r>
      <w:r w:rsidR="00FF67CA">
        <w:t>In the Hispanic Caribbean, t</w:t>
      </w:r>
      <w:r>
        <w:t xml:space="preserve">he Cuban Revolution of 1959 </w:t>
      </w:r>
      <w:r w:rsidR="00C40E22">
        <w:t>started</w:t>
      </w:r>
      <w:r>
        <w:t xml:space="preserve"> the largest refugee movement to the United States in history (Duany 2017)</w:t>
      </w:r>
      <w:r w:rsidR="00B9784F">
        <w:t xml:space="preserve">; </w:t>
      </w:r>
      <w:r w:rsidR="00B9784F" w:rsidRPr="00B9784F">
        <w:t>the Cuban Adjustment Act of 1966 and subsequent policies, such as the “wet foot, dry foot” policy (1995-2017), have significantly influenced Cuban migration to the United States</w:t>
      </w:r>
      <w:r w:rsidR="00C505EB">
        <w:t>. T</w:t>
      </w:r>
      <w:r w:rsidR="00FF1621">
        <w:t>his has been followed by large subsequent flows from countries elsewhere with political instability (</w:t>
      </w:r>
      <w:r w:rsidR="00FF1621" w:rsidRPr="00FF1621">
        <w:t>González 2024</w:t>
      </w:r>
      <w:r w:rsidR="00FF1621">
        <w:t>)</w:t>
      </w:r>
      <w:r w:rsidR="00264248">
        <w:t>; e.g.,</w:t>
      </w:r>
      <w:r>
        <w:t xml:space="preserve"> in the first 11 months of 2023, over 50% of approximately 412,000 asylum applications to the </w:t>
      </w:r>
      <w:r w:rsidR="00264248">
        <w:t xml:space="preserve">U.S. </w:t>
      </w:r>
      <w:r>
        <w:t>Department of Homeland Security came from Venezuela, Cuba, Colombia, and Nicaragua (U.S. Customs and Border Protection 2024).</w:t>
      </w:r>
      <w:r w:rsidR="00F71EDB">
        <w:t xml:space="preserve"> </w:t>
      </w:r>
      <w:r w:rsidR="00CD44CC">
        <w:t xml:space="preserve">By contrast, </w:t>
      </w:r>
      <w:r w:rsidR="00444969">
        <w:t>Puerto Rico’s special status as a U.S. territory since 1898 has facilitated legal entry to the U.S. mainland for its residents</w:t>
      </w:r>
      <w:r w:rsidR="003A05C0">
        <w:t xml:space="preserve">. </w:t>
      </w:r>
      <w:r w:rsidR="004E58AF">
        <w:t>This</w:t>
      </w:r>
      <w:r w:rsidR="00444969">
        <w:t xml:space="preserve"> illustrate</w:t>
      </w:r>
      <w:r w:rsidR="00E67FE4">
        <w:t>s</w:t>
      </w:r>
      <w:r w:rsidR="00444969">
        <w:t xml:space="preserve"> how political arrangements can create facilitated migration channels, potentially leading to what migration </w:t>
      </w:r>
      <w:proofErr w:type="gramStart"/>
      <w:r w:rsidR="00444969">
        <w:t>theorists</w:t>
      </w:r>
      <w:proofErr w:type="gramEnd"/>
      <w:r w:rsidR="00444969">
        <w:t xml:space="preserve"> term “migration systems” or “transnational social spaces” (Kritz, Lim, and Zlotnik 1992).</w:t>
      </w:r>
      <w:r w:rsidR="00E67FE4">
        <w:t xml:space="preserve"> </w:t>
      </w:r>
    </w:p>
    <w:p w14:paraId="228F9E3F" w14:textId="0B051CF4" w:rsidR="006E6625" w:rsidRDefault="00C855A4">
      <w:pPr>
        <w:pStyle w:val="BodyText"/>
      </w:pPr>
      <w:r>
        <w:lastRenderedPageBreak/>
        <w:t>Other changes in U.S. immigration policy have also shaped the patterns of flows from different countries. In the below analysis</w:t>
      </w:r>
      <w:r w:rsidR="00003320">
        <w:t xml:space="preserve"> w</w:t>
      </w:r>
      <w:r w:rsidR="00F02E4C">
        <w:t xml:space="preserve">e </w:t>
      </w:r>
      <w:r w:rsidR="00003320">
        <w:t>examine</w:t>
      </w:r>
      <w:r w:rsidR="00F02E4C">
        <w:t xml:space="preserve"> the </w:t>
      </w:r>
      <w:r w:rsidR="00B546B4">
        <w:t xml:space="preserve">varying migration timing of </w:t>
      </w:r>
      <w:r w:rsidR="00632043">
        <w:t xml:space="preserve">older adult immigrants currently in the </w:t>
      </w:r>
      <w:r w:rsidR="00B546B4">
        <w:t>U.S.,</w:t>
      </w:r>
      <w:r w:rsidR="00003320">
        <w:t xml:space="preserve"> distinguishing several broad periods. </w:t>
      </w:r>
      <w:r w:rsidR="00632043">
        <w:t xml:space="preserve">The period </w:t>
      </w:r>
      <w:r w:rsidR="00D13241">
        <w:t>before 1965</w:t>
      </w:r>
      <w:r w:rsidR="008528A0">
        <w:t xml:space="preserve"> </w:t>
      </w:r>
      <w:r w:rsidR="008528A0" w:rsidRPr="008528A0">
        <w:t>was characterized by relatively higher immigration from Puerto Rico but also the initial wave of post-Castro Cuban immigration</w:t>
      </w:r>
      <w:r w:rsidR="00C7380D">
        <w:t>; its end is marked by t</w:t>
      </w:r>
      <w:r w:rsidR="00FE1269">
        <w:t>he</w:t>
      </w:r>
      <w:r w:rsidR="00984E95">
        <w:t xml:space="preserve"> passage of the</w:t>
      </w:r>
      <w:r w:rsidR="00FE1269">
        <w:t xml:space="preserve"> 1965 Immigration and Naturalization Act </w:t>
      </w:r>
      <w:r w:rsidR="00984E95">
        <w:t xml:space="preserve">that </w:t>
      </w:r>
      <w:r w:rsidR="00FE1269">
        <w:t xml:space="preserve">shifted </w:t>
      </w:r>
      <w:r w:rsidR="00C57DBA">
        <w:t>away from country quotas and towards family reunification</w:t>
      </w:r>
      <w:r w:rsidR="00EF7903">
        <w:t>, and</w:t>
      </w:r>
      <w:r w:rsidR="009E4F24">
        <w:t xml:space="preserve"> the 1964</w:t>
      </w:r>
      <w:r w:rsidR="00EF7903">
        <w:t xml:space="preserve"> </w:t>
      </w:r>
      <w:r w:rsidR="00EF7903" w:rsidRPr="00EF7903">
        <w:t>end of the Mexican Bracero program</w:t>
      </w:r>
      <w:r w:rsidR="00984E95">
        <w:t>. The period from 1965</w:t>
      </w:r>
      <w:r w:rsidR="00EF7903">
        <w:t xml:space="preserve">-1979 captures </w:t>
      </w:r>
      <w:r w:rsidR="009E4F24">
        <w:t>the subsequent rapid rise of permanent Mexic</w:t>
      </w:r>
      <w:r w:rsidR="00B45027">
        <w:t>an</w:t>
      </w:r>
      <w:r w:rsidR="009E4F24">
        <w:t xml:space="preserve"> immigration</w:t>
      </w:r>
      <w:r w:rsidR="00C7380D">
        <w:t>;</w:t>
      </w:r>
      <w:r w:rsidR="00C2099B">
        <w:t xml:space="preserve"> </w:t>
      </w:r>
      <w:r w:rsidR="009E4F24">
        <w:t xml:space="preserve">the 1980-99 period covers the </w:t>
      </w:r>
      <w:r w:rsidR="00045836">
        <w:t>Reagan</w:t>
      </w:r>
      <w:r w:rsidR="009E4F24">
        <w:t xml:space="preserve">-era </w:t>
      </w:r>
      <w:r w:rsidR="00203972">
        <w:t>Immigration</w:t>
      </w:r>
      <w:r w:rsidR="0071519E">
        <w:t xml:space="preserve"> Reform</w:t>
      </w:r>
      <w:r w:rsidR="00203972">
        <w:t xml:space="preserve"> and Control</w:t>
      </w:r>
      <w:r w:rsidR="0071519E">
        <w:t xml:space="preserve"> Act of 1986</w:t>
      </w:r>
      <w:r w:rsidR="00823C39">
        <w:t xml:space="preserve"> </w:t>
      </w:r>
      <w:r w:rsidR="00C2099B">
        <w:t xml:space="preserve">and a period of rapid </w:t>
      </w:r>
      <w:r w:rsidR="00C7380D">
        <w:t xml:space="preserve">increase in Dominican immigration. The post-2000 period captures </w:t>
      </w:r>
      <w:r w:rsidR="00AA7C00">
        <w:t xml:space="preserve">more recent </w:t>
      </w:r>
      <w:r w:rsidR="003D14F1">
        <w:t>inflows</w:t>
      </w:r>
      <w:r w:rsidR="00AA7C00">
        <w:t>, which includes mid-to later-adult</w:t>
      </w:r>
      <w:r w:rsidR="003D14F1">
        <w:t xml:space="preserve"> migration</w:t>
      </w:r>
      <w:r w:rsidR="00AA7C00">
        <w:t xml:space="preserve"> </w:t>
      </w:r>
      <w:r w:rsidR="003D14F1">
        <w:t>among the current</w:t>
      </w:r>
      <w:r w:rsidR="00AA7C00">
        <w:t xml:space="preserve"> population of older adult</w:t>
      </w:r>
      <w:del w:id="19" w:author="Chris Soria" w:date="2025-03-28T10:36:00Z" w16du:dateUtc="2025-03-28T17:36:00Z">
        <w:r w:rsidR="00AA7C00" w:rsidDel="00A50023">
          <w:delText>s</w:delText>
        </w:r>
      </w:del>
      <w:r w:rsidR="003D14F1">
        <w:t xml:space="preserve"> immigrants.</w:t>
      </w:r>
      <w:r w:rsidR="00AA7C00">
        <w:t xml:space="preserve"> </w:t>
      </w:r>
    </w:p>
    <w:p w14:paraId="4CDADAC9" w14:textId="388CDA20" w:rsidR="00602A7A" w:rsidRPr="00602A7A" w:rsidRDefault="004A0FEA" w:rsidP="00602A7A">
      <w:r w:rsidRPr="004A0FEA">
        <w:t xml:space="preserve">Of particular interest for the present study are the selection processes </w:t>
      </w:r>
      <w:del w:id="20" w:author="Chris Soria" w:date="2025-03-28T12:19:00Z" w16du:dateUtc="2025-03-28T19:19:00Z">
        <w:r w:rsidRPr="004A0FEA" w:rsidDel="00804F32">
          <w:delText>that determine</w:delText>
        </w:r>
      </w:del>
      <w:ins w:id="21" w:author="Chris Soria" w:date="2025-03-28T12:19:00Z" w16du:dateUtc="2025-03-28T19:19:00Z">
        <w:r w:rsidR="00804F32">
          <w:t>impacting</w:t>
        </w:r>
      </w:ins>
      <w:r w:rsidRPr="004A0FEA">
        <w:t xml:space="preserve"> the sociodemographic characteristics of </w:t>
      </w:r>
      <w:del w:id="22" w:author="Chris Soria" w:date="2025-03-28T12:19:00Z" w16du:dateUtc="2025-03-28T19:19:00Z">
        <w:r w:rsidRPr="004A0FEA" w:rsidDel="00804F32">
          <w:delText>those individuals who migrate</w:delText>
        </w:r>
      </w:del>
      <w:ins w:id="23" w:author="Chris Soria" w:date="2025-03-28T12:19:00Z" w16du:dateUtc="2025-03-28T19:19:00Z">
        <w:r w:rsidR="00804F32">
          <w:t>migrants</w:t>
        </w:r>
      </w:ins>
      <w:r w:rsidRPr="004A0FEA">
        <w:t xml:space="preserve"> in any given country cohort.</w:t>
      </w:r>
      <w:r w:rsidR="003D14F1">
        <w:t xml:space="preserve"> </w:t>
      </w:r>
      <w:r w:rsidR="006E017F">
        <w:t xml:space="preserve">Age is among the starkest determinants of migration, with </w:t>
      </w:r>
      <w:r w:rsidR="00051C32">
        <w:t xml:space="preserve">working age adults </w:t>
      </w:r>
      <w:r w:rsidR="00B45027">
        <w:t xml:space="preserve">typically dominating flows, </w:t>
      </w:r>
      <w:del w:id="24" w:author="Chris Soria" w:date="2025-03-28T12:14:00Z" w16du:dateUtc="2025-03-28T19:14:00Z">
        <w:r w:rsidR="00B45027" w:rsidDel="00DF4700">
          <w:delText xml:space="preserve">and </w:delText>
        </w:r>
        <w:r w:rsidR="00387F2A" w:rsidDel="00DF4700">
          <w:delText>fewer immigrants at older ages</w:delText>
        </w:r>
      </w:del>
      <w:ins w:id="25" w:author="Chris Soria" w:date="2025-03-28T12:14:00Z" w16du:dateUtc="2025-03-28T19:14:00Z">
        <w:r w:rsidR="00DF4700">
          <w:t>while older individuals migrate less frequently</w:t>
        </w:r>
      </w:ins>
      <w:r w:rsidR="00FA406E">
        <w:t>. T</w:t>
      </w:r>
      <w:r w:rsidR="0033789E">
        <w:t>here are also varying patterns of selection by education, depending on</w:t>
      </w:r>
      <w:r w:rsidR="00FA406E">
        <w:t xml:space="preserve"> other</w:t>
      </w:r>
      <w:r w:rsidR="0033789E">
        <w:t xml:space="preserve"> immigration</w:t>
      </w:r>
      <w:r w:rsidR="00FA406E">
        <w:t xml:space="preserve"> determinants</w:t>
      </w:r>
      <w:r w:rsidR="001E7AD3">
        <w:t xml:space="preserve"> </w:t>
      </w:r>
      <w:r w:rsidR="00096AC8" w:rsidRPr="00096AC8">
        <w:t xml:space="preserve">(Hanson, </w:t>
      </w:r>
      <w:proofErr w:type="spellStart"/>
      <w:r w:rsidR="00096AC8" w:rsidRPr="00096AC8">
        <w:t>Orrenius</w:t>
      </w:r>
      <w:proofErr w:type="spellEnd"/>
      <w:r w:rsidR="00096AC8" w:rsidRPr="00096AC8">
        <w:t>, and Zavodny 2023).</w:t>
      </w:r>
      <w:r w:rsidR="00096AC8">
        <w:t xml:space="preserve"> </w:t>
      </w:r>
      <w:r w:rsidR="00FA406E">
        <w:t xml:space="preserve">The current study is not able to </w:t>
      </w:r>
      <w:r w:rsidR="00602A7A">
        <w:t>analyze selectivity by health status</w:t>
      </w:r>
      <w:r w:rsidR="00F10A76">
        <w:t>;</w:t>
      </w:r>
      <w:r w:rsidR="00602A7A">
        <w:t xml:space="preserve"> a large body of </w:t>
      </w:r>
      <w:r w:rsidR="00F10A76">
        <w:t xml:space="preserve">previous </w:t>
      </w:r>
      <w:r w:rsidR="00602A7A">
        <w:t xml:space="preserve">research has </w:t>
      </w:r>
      <w:r w:rsidR="007D6BDA">
        <w:t>investigated positive selectivity on health attributes (</w:t>
      </w:r>
      <w:r w:rsidR="00602A7A" w:rsidRPr="00602A7A">
        <w:t>Feliciano</w:t>
      </w:r>
      <w:r w:rsidR="007D6BDA">
        <w:t xml:space="preserve"> </w:t>
      </w:r>
      <w:r w:rsidR="00602A7A" w:rsidRPr="00602A7A">
        <w:t>2020)</w:t>
      </w:r>
      <w:r w:rsidR="001611A6">
        <w:t xml:space="preserve">, and we encourage future work to build on this paper to better understand health selectivity in the Hispanic </w:t>
      </w:r>
      <w:commentRangeStart w:id="26"/>
      <w:r w:rsidR="001611A6">
        <w:t>Caribbean</w:t>
      </w:r>
      <w:commentRangeEnd w:id="26"/>
      <w:r w:rsidR="00A50023">
        <w:rPr>
          <w:rStyle w:val="CommentReference"/>
        </w:rPr>
        <w:commentReference w:id="26"/>
      </w:r>
      <w:r w:rsidR="00602A7A" w:rsidRPr="00602A7A">
        <w:t>.</w:t>
      </w:r>
    </w:p>
    <w:p w14:paraId="58F49F68" w14:textId="77777777" w:rsidR="00EC430F" w:rsidRDefault="00EC430F">
      <w:pPr>
        <w:pStyle w:val="Heading2"/>
      </w:pPr>
      <w:bookmarkStart w:id="27" w:name="sec-methods"/>
      <w:bookmarkEnd w:id="18"/>
    </w:p>
    <w:p w14:paraId="7204BD76" w14:textId="4A8B3171" w:rsidR="00B227E9" w:rsidRDefault="00444969">
      <w:pPr>
        <w:pStyle w:val="Heading2"/>
      </w:pPr>
      <w:r>
        <w:t>Data and Methods</w:t>
      </w:r>
    </w:p>
    <w:p w14:paraId="7895B5D1" w14:textId="67B27B89" w:rsidR="005A5F57" w:rsidRPr="008E6C8D" w:rsidRDefault="005A5F57">
      <w:pPr>
        <w:pStyle w:val="FirstParagraph"/>
        <w:rPr>
          <w:b/>
          <w:bCs/>
          <w:i/>
          <w:iCs/>
        </w:rPr>
      </w:pPr>
      <w:r w:rsidRPr="008E6C8D">
        <w:rPr>
          <w:b/>
          <w:bCs/>
          <w:i/>
          <w:iCs/>
        </w:rPr>
        <w:t>Samples</w:t>
      </w:r>
    </w:p>
    <w:p w14:paraId="303FE61B" w14:textId="47A3F909" w:rsidR="00D30D7D" w:rsidRDefault="0005536B">
      <w:pPr>
        <w:pStyle w:val="FirstParagraph"/>
      </w:pPr>
      <w:r w:rsidRPr="0005536B">
        <w:t xml:space="preserve">We compare adults ages 60 and over in </w:t>
      </w:r>
      <w:r>
        <w:t>our focal</w:t>
      </w:r>
      <w:r w:rsidRPr="0005536B">
        <w:t xml:space="preserve"> </w:t>
      </w:r>
      <w:r>
        <w:t>Hispanic Caribbean countries (Cuba, Dominican Republic, and Puerto Rico) and Mexican</w:t>
      </w:r>
      <w:r w:rsidRPr="0005536B">
        <w:t xml:space="preserve"> </w:t>
      </w:r>
      <w:r w:rsidR="00B55F48">
        <w:t>c</w:t>
      </w:r>
      <w:r w:rsidRPr="0005536B">
        <w:t xml:space="preserve">ensus data to country-specific immigrant samples in the U.S. American Community Survey. </w:t>
      </w:r>
    </w:p>
    <w:p w14:paraId="19355084" w14:textId="34BABA53" w:rsidR="00D30D7D" w:rsidRDefault="009C657E">
      <w:pPr>
        <w:pStyle w:val="FirstParagraph"/>
      </w:pPr>
      <w:r>
        <w:t>U.S. data is from the American Community Survey (ACS)</w:t>
      </w:r>
      <w:r w:rsidR="00363FDF">
        <w:t xml:space="preserve"> provided by IPUMS (Ruggles, Flood et al. 2024)</w:t>
      </w:r>
      <w:r w:rsidR="00C679C5">
        <w:t xml:space="preserve">, which is the largest representative household survey in the U.S. that reports country of birth. The most recent available </w:t>
      </w:r>
      <w:r w:rsidR="00A438DB">
        <w:t>ACS data</w:t>
      </w:r>
      <w:r w:rsidR="0008483C">
        <w:t xml:space="preserve"> in our analysis</w:t>
      </w:r>
      <w:r w:rsidR="00A438DB">
        <w:t xml:space="preserve"> pools the 2016-2020 </w:t>
      </w:r>
      <w:r w:rsidR="0048215E">
        <w:t>repeated cross-sections for sufficient sample sizes</w:t>
      </w:r>
      <w:r w:rsidR="00A438DB">
        <w:t xml:space="preserve">. </w:t>
      </w:r>
      <w:r w:rsidR="000B27F1">
        <w:t>For certain comparisons we</w:t>
      </w:r>
      <w:r w:rsidR="00F04BF6">
        <w:t xml:space="preserve"> also </w:t>
      </w:r>
      <w:r w:rsidR="0048215E">
        <w:t>present</w:t>
      </w:r>
      <w:r w:rsidR="00F04BF6">
        <w:t xml:space="preserve"> data from </w:t>
      </w:r>
      <w:r w:rsidR="0008483C">
        <w:t xml:space="preserve">roughly </w:t>
      </w:r>
      <w:r w:rsidR="00F04BF6">
        <w:t xml:space="preserve">a decade earlier, </w:t>
      </w:r>
      <w:r w:rsidR="0048215E">
        <w:t>using</w:t>
      </w:r>
      <w:r w:rsidR="00F04BF6">
        <w:t xml:space="preserve"> the 2008-</w:t>
      </w:r>
      <w:r w:rsidR="0048215E">
        <w:t>10 pooled ACS samples</w:t>
      </w:r>
      <w:r w:rsidR="000B27F1">
        <w:t xml:space="preserve"> (waves </w:t>
      </w:r>
      <w:r w:rsidR="00F4282A">
        <w:t>earlier than this are less comparable due to different</w:t>
      </w:r>
      <w:r w:rsidR="000B27F1">
        <w:t xml:space="preserve"> </w:t>
      </w:r>
      <w:r w:rsidR="00F4282A">
        <w:t>variable coding)</w:t>
      </w:r>
      <w:r w:rsidR="0048215E">
        <w:t xml:space="preserve">. </w:t>
      </w:r>
      <w:r w:rsidR="0008483C">
        <w:t xml:space="preserve">For </w:t>
      </w:r>
      <w:r w:rsidR="00065B44">
        <w:t>presentation purposes</w:t>
      </w:r>
      <w:r w:rsidR="0008483C">
        <w:t xml:space="preserve"> we refer to these as the 2020 and 2010 ACS data.</w:t>
      </w:r>
      <w:r w:rsidR="00DD4319">
        <w:t xml:space="preserve"> Puerto Rican migrants are defined as those born in Puerto Rico who are living in the 50 United States or District of Columbia at the time of the survey. </w:t>
      </w:r>
    </w:p>
    <w:p w14:paraId="48F26821" w14:textId="3EC943EE" w:rsidR="0073440D" w:rsidRPr="0073440D" w:rsidRDefault="002D3DF9" w:rsidP="0073440D">
      <w:pPr>
        <w:pStyle w:val="BodyText"/>
      </w:pPr>
      <w:r>
        <w:t xml:space="preserve">For </w:t>
      </w:r>
      <w:del w:id="28" w:author="Chris Soria" w:date="2025-03-28T11:59:00Z" w16du:dateUtc="2025-03-28T18:59:00Z">
        <w:r w:rsidDel="00E80C8C">
          <w:delText xml:space="preserve">the </w:delText>
        </w:r>
      </w:del>
      <w:r>
        <w:t>Hispanic Caribbean</w:t>
      </w:r>
      <w:ins w:id="29" w:author="Chris Soria" w:date="2025-03-28T11:59:00Z" w16du:dateUtc="2025-03-28T18:59:00Z">
        <w:r w:rsidR="00E80C8C">
          <w:t xml:space="preserve"> populations</w:t>
        </w:r>
      </w:ins>
      <w:r>
        <w:t xml:space="preserve"> we analyze census </w:t>
      </w:r>
      <w:r w:rsidR="00A92829">
        <w:t>microsamples</w:t>
      </w:r>
      <w:r>
        <w:t xml:space="preserve"> </w:t>
      </w:r>
      <w:r w:rsidR="00E31375">
        <w:t>provided by</w:t>
      </w:r>
      <w:r>
        <w:t xml:space="preserve"> IPUMS International</w:t>
      </w:r>
      <w:r w:rsidR="0062534F">
        <w:t xml:space="preserve"> (Ruggles, Cleveland et al. 2024). </w:t>
      </w:r>
      <w:r w:rsidR="00E31375">
        <w:t>The most recent available census data at IPUMS for Dominican Republic and Cuba are from 2010 and 2012</w:t>
      </w:r>
      <w:r w:rsidR="00A92829">
        <w:t>, respectively</w:t>
      </w:r>
      <w:r w:rsidR="00E31375">
        <w:t xml:space="preserve">. </w:t>
      </w:r>
      <w:r w:rsidR="00A92829">
        <w:t xml:space="preserve">Puerto </w:t>
      </w:r>
      <w:r w:rsidR="00A92829">
        <w:lastRenderedPageBreak/>
        <w:t xml:space="preserve">Rico </w:t>
      </w:r>
      <w:r w:rsidR="00822D95">
        <w:t xml:space="preserve">and Mexico each have census data available from both </w:t>
      </w:r>
      <w:r w:rsidR="00A92829">
        <w:t>2010 and 202</w:t>
      </w:r>
      <w:r w:rsidR="00822D95">
        <w:t>0</w:t>
      </w:r>
      <w:r w:rsidR="00A92829">
        <w:t>; we use</w:t>
      </w:r>
      <w:r w:rsidR="00822D95">
        <w:t xml:space="preserve"> 2010</w:t>
      </w:r>
      <w:r w:rsidR="00A92829">
        <w:t xml:space="preserve"> for our main analyses for</w:t>
      </w:r>
      <w:r w:rsidR="00DA2ABA">
        <w:t xml:space="preserve"> purposes of comparability with Dominican Republic and Cuba</w:t>
      </w:r>
      <w:r w:rsidR="00A92829">
        <w:t>, but report</w:t>
      </w:r>
      <w:r w:rsidR="00DA2ABA">
        <w:t xml:space="preserve"> </w:t>
      </w:r>
      <w:r w:rsidR="00822D95">
        <w:t>analyses</w:t>
      </w:r>
      <w:r w:rsidR="00DA2ABA">
        <w:t xml:space="preserve"> using 2020</w:t>
      </w:r>
      <w:r w:rsidR="00822D95">
        <w:t xml:space="preserve"> in the supplemental tables.</w:t>
      </w:r>
      <w:r w:rsidR="00D26A15">
        <w:t xml:space="preserve"> We do not attempt to correct for census undercounts, as differential undercounts by </w:t>
      </w:r>
      <w:r w:rsidR="002174FF">
        <w:t>socio</w:t>
      </w:r>
      <w:r w:rsidR="00D26A15">
        <w:t xml:space="preserve">demographic characteristics are not available across our </w:t>
      </w:r>
      <w:r w:rsidR="002174FF">
        <w:t>measures of interest.</w:t>
      </w:r>
    </w:p>
    <w:p w14:paraId="0D120BE5" w14:textId="62EBA0C6" w:rsidR="00BE252C" w:rsidRDefault="00BE252C">
      <w:pPr>
        <w:pStyle w:val="FirstParagraph"/>
      </w:pPr>
      <w:r>
        <w:t xml:space="preserve">Within each sample we analyze all individuals ages 60 and over. </w:t>
      </w:r>
      <w:r w:rsidR="00690BC9">
        <w:t>In the U.S. data we stratify by self-reported country of birth,</w:t>
      </w:r>
      <w:r w:rsidR="00384F94">
        <w:t xml:space="preserve"> presenting data for those born in each of our three Hispanic Caribbean focal countries and Mexico</w:t>
      </w:r>
      <w:r w:rsidR="00D91D5A">
        <w:t>, as well as those born in Central America, elsewhere in Latin America, and the rest of the world. For</w:t>
      </w:r>
      <w:r w:rsidR="00384F94">
        <w:t xml:space="preserve"> comparison purposes</w:t>
      </w:r>
      <w:r w:rsidR="00DB6337">
        <w:t xml:space="preserve"> </w:t>
      </w:r>
      <w:r w:rsidR="00D91D5A">
        <w:t xml:space="preserve">we </w:t>
      </w:r>
      <w:r w:rsidR="00DB6337">
        <w:t xml:space="preserve">separately show </w:t>
      </w:r>
      <w:r w:rsidR="00CB7DA1">
        <w:t>data for US-born older adults stratified by self-reported race/ethnicity: Hispanics, and non-Hispanic Blacks, Whites, and others.</w:t>
      </w:r>
    </w:p>
    <w:p w14:paraId="241173F8" w14:textId="1C89EEA6" w:rsidR="00037627" w:rsidRPr="00037627" w:rsidRDefault="00037627" w:rsidP="00037627">
      <w:pPr>
        <w:pStyle w:val="BodyText"/>
      </w:pPr>
      <w:commentRangeStart w:id="30"/>
      <w:commentRangeStart w:id="31"/>
      <w:r>
        <w:t xml:space="preserve">All analyses are weighted by person-weights provided by IPUMS to make the </w:t>
      </w:r>
      <w:r w:rsidR="00897FF8">
        <w:t>results nationally representative for the relevant group.</w:t>
      </w:r>
      <w:r w:rsidR="008A694F">
        <w:t xml:space="preserve"> </w:t>
      </w:r>
      <w:commentRangeEnd w:id="30"/>
      <w:r w:rsidR="00E80C8C">
        <w:rPr>
          <w:rStyle w:val="CommentReference"/>
        </w:rPr>
        <w:commentReference w:id="30"/>
      </w:r>
      <w:commentRangeEnd w:id="31"/>
      <w:r w:rsidR="00804F32">
        <w:rPr>
          <w:rStyle w:val="CommentReference"/>
        </w:rPr>
        <w:commentReference w:id="31"/>
      </w:r>
      <w:r w:rsidR="008A694F">
        <w:t>The supplemental tables include an analysis that age-standardizes results</w:t>
      </w:r>
      <w:r w:rsidR="007946A6">
        <w:t xml:space="preserve"> by 5-year age group to the U.S. population</w:t>
      </w:r>
      <w:r w:rsidR="00FD3639">
        <w:t>; because we interpreted the patterns to not be meaningfully different when age-standardized, we present the more transparent unstandardized results in the main analysis.</w:t>
      </w:r>
      <w:r w:rsidR="00897FF8">
        <w:t xml:space="preserve"> </w:t>
      </w:r>
      <w:r w:rsidR="00897FF8" w:rsidRPr="00897FF8">
        <w:t xml:space="preserve">Given the large sample sizes, we do not show formal statistical inference in the tables; differences of substantively meaningful magnitudes were found to be </w:t>
      </w:r>
      <w:commentRangeStart w:id="32"/>
      <w:r w:rsidR="00897FF8" w:rsidRPr="00897FF8">
        <w:t>uniformly</w:t>
      </w:r>
      <w:commentRangeEnd w:id="32"/>
      <w:r w:rsidR="00E80C8C">
        <w:rPr>
          <w:rStyle w:val="CommentReference"/>
        </w:rPr>
        <w:commentReference w:id="32"/>
      </w:r>
      <w:r w:rsidR="00897FF8" w:rsidRPr="00897FF8">
        <w:t xml:space="preserve"> statistically significant.</w:t>
      </w:r>
    </w:p>
    <w:p w14:paraId="6E8D097F" w14:textId="77777777" w:rsidR="008E6C8D" w:rsidRDefault="008E6C8D" w:rsidP="00037627">
      <w:pPr>
        <w:pStyle w:val="BodyText"/>
        <w:rPr>
          <w:u w:val="single"/>
        </w:rPr>
      </w:pPr>
    </w:p>
    <w:p w14:paraId="6264E245" w14:textId="79954535" w:rsidR="005A5F57" w:rsidRPr="008E6C8D" w:rsidRDefault="008E6C8D" w:rsidP="00037627">
      <w:pPr>
        <w:pStyle w:val="BodyText"/>
        <w:rPr>
          <w:b/>
          <w:bCs/>
          <w:i/>
          <w:iCs/>
        </w:rPr>
      </w:pPr>
      <w:r w:rsidRPr="008E6C8D">
        <w:rPr>
          <w:b/>
          <w:bCs/>
          <w:i/>
          <w:iCs/>
        </w:rPr>
        <w:t>Sociodemographic Characteristics</w:t>
      </w:r>
    </w:p>
    <w:p w14:paraId="378B7278" w14:textId="0BBFE382" w:rsidR="00037627" w:rsidRPr="00037627" w:rsidRDefault="00C43D14" w:rsidP="00037627">
      <w:pPr>
        <w:pStyle w:val="BodyText"/>
      </w:pPr>
      <w:r>
        <w:t>Variable definitions are include</w:t>
      </w:r>
      <w:r w:rsidR="005268F5">
        <w:t>d</w:t>
      </w:r>
      <w:r>
        <w:t xml:space="preserve"> in the Supplemental Materials. </w:t>
      </w:r>
      <w:r w:rsidR="00461C30">
        <w:t xml:space="preserve">We report current age at the time of the survey in the 10-year age groups of 69-69, 70-79, 80-89, and 90 plus; </w:t>
      </w:r>
      <w:r w:rsidR="0080655C">
        <w:t xml:space="preserve">we do not attempt to adjust for any </w:t>
      </w:r>
      <w:proofErr w:type="gramStart"/>
      <w:r w:rsidR="0080655C">
        <w:t>mis-reporting</w:t>
      </w:r>
      <w:proofErr w:type="gramEnd"/>
      <w:r w:rsidR="0080655C">
        <w:t xml:space="preserve"> at older ages, though note that such </w:t>
      </w:r>
      <w:proofErr w:type="gramStart"/>
      <w:r w:rsidR="0080655C">
        <w:t>mis-reporting</w:t>
      </w:r>
      <w:proofErr w:type="gramEnd"/>
      <w:r w:rsidR="0080655C">
        <w:t xml:space="preserve"> may be most likely within the open-ended 90-plus category.</w:t>
      </w:r>
      <w:r w:rsidR="00F17209">
        <w:t xml:space="preserve"> </w:t>
      </w:r>
    </w:p>
    <w:p w14:paraId="7828E22A" w14:textId="2C88B6E7" w:rsidR="00CA22A0" w:rsidRDefault="00CA22A0" w:rsidP="00CA22A0">
      <w:pPr>
        <w:pStyle w:val="FirstParagraph"/>
      </w:pPr>
      <w:r>
        <w:t>For education comparisons</w:t>
      </w:r>
      <w:r w:rsidR="00582F79">
        <w:t xml:space="preserve"> across </w:t>
      </w:r>
      <w:del w:id="33" w:author="Chris Soria" w:date="2025-03-28T12:05:00Z" w16du:dateUtc="2025-03-28T19:05:00Z">
        <w:r w:rsidR="00582F79" w:rsidDel="00E80C8C">
          <w:delText>countries</w:delText>
        </w:r>
      </w:del>
      <w:ins w:id="34" w:author="Chris Soria" w:date="2025-03-28T12:05:00Z" w16du:dateUtc="2025-03-28T19:05:00Z">
        <w:r w:rsidR="00E80C8C">
          <w:t>countries,</w:t>
        </w:r>
      </w:ins>
      <w:r>
        <w:t xml:space="preserve"> we </w:t>
      </w:r>
      <w:r w:rsidR="00582F79">
        <w:t>coded</w:t>
      </w:r>
      <w:r>
        <w:t xml:space="preserve"> categories using self-report</w:t>
      </w:r>
      <w:r w:rsidR="00802F9B">
        <w:t>s of</w:t>
      </w:r>
      <w:r w:rsidR="00582F79">
        <w:t xml:space="preserve"> educational years and attainment:</w:t>
      </w:r>
      <w:r w:rsidR="00802F9B">
        <w:t xml:space="preserve"> “less than primary” (five or fewer years of education), “primary completed” (</w:t>
      </w:r>
      <w:r w:rsidR="00582F79">
        <w:t>six to eleven years of education), “</w:t>
      </w:r>
      <w:r w:rsidR="00245874">
        <w:t>secondary completed” (</w:t>
      </w:r>
      <w:commentRangeStart w:id="35"/>
      <w:r w:rsidR="00245874">
        <w:t>twelve years of schooling, a high school diploma, or some college without a bachelor’s degree</w:t>
      </w:r>
      <w:commentRangeEnd w:id="35"/>
      <w:r w:rsidR="00E80C8C">
        <w:rPr>
          <w:rStyle w:val="CommentReference"/>
        </w:rPr>
        <w:commentReference w:id="35"/>
      </w:r>
      <w:r w:rsidR="00245874">
        <w:t>), and “university completed” (</w:t>
      </w:r>
      <w:r w:rsidR="00817006">
        <w:t xml:space="preserve">bachelor’s degree or higher). </w:t>
      </w:r>
      <w:r w:rsidR="00997771">
        <w:t xml:space="preserve">A small proportion of people were missing education; we do not show this category in the tables but included them in the denominators, thus the education proportions </w:t>
      </w:r>
      <w:r w:rsidR="00770F2C">
        <w:t>can sum to less than one in some samples.</w:t>
      </w:r>
      <w:r w:rsidR="00997771">
        <w:t xml:space="preserve"> </w:t>
      </w:r>
    </w:p>
    <w:p w14:paraId="5C285030" w14:textId="77777777" w:rsidR="001E6FDD" w:rsidRDefault="00AD52ED" w:rsidP="002174FF">
      <w:pPr>
        <w:pStyle w:val="BodyText"/>
      </w:pPr>
      <w:r>
        <w:t>Household composition</w:t>
      </w:r>
      <w:r w:rsidR="0023720D">
        <w:t xml:space="preserve"> and marital status</w:t>
      </w:r>
      <w:r>
        <w:t xml:space="preserve"> measures</w:t>
      </w:r>
      <w:r w:rsidR="00374B3E">
        <w:t xml:space="preserve"> analyzed</w:t>
      </w:r>
      <w:r>
        <w:t xml:space="preserve"> are </w:t>
      </w:r>
      <w:r w:rsidR="0023720D">
        <w:t xml:space="preserve">household size, living alone, living with child, and married/cohabiting. </w:t>
      </w:r>
      <w:commentRangeStart w:id="36"/>
      <w:r w:rsidR="001D2E75">
        <w:t xml:space="preserve">There was minor variation across surveys in wording for </w:t>
      </w:r>
      <w:r w:rsidR="00EC4BCB">
        <w:t>categorizing marital status in the case of civil unions</w:t>
      </w:r>
      <w:r w:rsidR="001A5FF0">
        <w:t>;</w:t>
      </w:r>
      <w:r w:rsidR="00E4551F">
        <w:t xml:space="preserve"> </w:t>
      </w:r>
      <w:r w:rsidR="001A5FF0">
        <w:t xml:space="preserve">a </w:t>
      </w:r>
      <w:r w:rsidR="000B5E15">
        <w:t xml:space="preserve">methodological </w:t>
      </w:r>
      <w:r w:rsidR="00E4551F">
        <w:t>study of the ACS found</w:t>
      </w:r>
      <w:r w:rsidR="000B5E15">
        <w:t xml:space="preserve"> that four percent of </w:t>
      </w:r>
      <w:r w:rsidR="00102740">
        <w:t>those listed as unmarried in the U.S. were in “d</w:t>
      </w:r>
      <w:r w:rsidR="000B5E15" w:rsidRPr="000B5E15">
        <w:t xml:space="preserve">omestic </w:t>
      </w:r>
      <w:r w:rsidR="00102740">
        <w:t>p</w:t>
      </w:r>
      <w:r w:rsidR="000B5E15" w:rsidRPr="000B5E15">
        <w:t>artnership</w:t>
      </w:r>
      <w:r w:rsidR="00102740">
        <w:t>s or c</w:t>
      </w:r>
      <w:r w:rsidR="000B5E15" w:rsidRPr="000B5E15">
        <w:t xml:space="preserve">ivil </w:t>
      </w:r>
      <w:r w:rsidR="00102740">
        <w:t>u</w:t>
      </w:r>
      <w:r w:rsidR="000B5E15" w:rsidRPr="000B5E15">
        <w:t>nion</w:t>
      </w:r>
      <w:r w:rsidR="00102740">
        <w:t>s”</w:t>
      </w:r>
      <w:r w:rsidR="00E4551F">
        <w:t xml:space="preserve"> (Lewis 2014</w:t>
      </w:r>
      <w:proofErr w:type="gramStart"/>
      <w:r w:rsidR="00102740">
        <w:t>)</w:t>
      </w:r>
      <w:proofErr w:type="gramEnd"/>
      <w:r w:rsidR="001A5FF0">
        <w:t xml:space="preserve"> but comparable data are not available from other settings to determine if effects were </w:t>
      </w:r>
      <w:r w:rsidR="001E6FDD">
        <w:t>of similar magnitudes elsewhere</w:t>
      </w:r>
      <w:r w:rsidR="00102740">
        <w:t>.</w:t>
      </w:r>
      <w:commentRangeEnd w:id="36"/>
      <w:r w:rsidR="00E80C8C">
        <w:rPr>
          <w:rStyle w:val="CommentReference"/>
        </w:rPr>
        <w:commentReference w:id="36"/>
      </w:r>
    </w:p>
    <w:p w14:paraId="3B1CB46E" w14:textId="2ACACD30" w:rsidR="001E6FDD" w:rsidRDefault="00B25973" w:rsidP="002174FF">
      <w:pPr>
        <w:pStyle w:val="BodyText"/>
      </w:pPr>
      <w:r>
        <w:lastRenderedPageBreak/>
        <w:t>Among U.S. immigrants we also examine heterogeneity in age at migration</w:t>
      </w:r>
      <w:r w:rsidR="002B122A">
        <w:t xml:space="preserve"> and migration cohort. For age at </w:t>
      </w:r>
      <w:del w:id="37" w:author="Chris Soria" w:date="2025-03-28T12:08:00Z" w16du:dateUtc="2025-03-28T19:08:00Z">
        <w:r w:rsidR="002B122A" w:rsidDel="00E80C8C">
          <w:delText>migration</w:delText>
        </w:r>
      </w:del>
      <w:ins w:id="38" w:author="Chris Soria" w:date="2025-03-28T12:08:00Z" w16du:dateUtc="2025-03-28T19:08:00Z">
        <w:r w:rsidR="00E80C8C">
          <w:t>migration,</w:t>
        </w:r>
      </w:ins>
      <w:r w:rsidR="002B122A">
        <w:t xml:space="preserve"> we use the categories</w:t>
      </w:r>
      <w:r w:rsidR="005E6E44">
        <w:t xml:space="preserve">: in childhood before age 15, young adult ages 15-24, prime adult working ages 25-49, and later adult years at ages 50 plus. </w:t>
      </w:r>
      <w:r w:rsidR="006F589E">
        <w:t>For immigration cohort we distinguish those arriving before 1965, 1965-1979, 1980-1999, and more recent migrants in 2000 or later.</w:t>
      </w:r>
    </w:p>
    <w:p w14:paraId="78441522" w14:textId="065271A4" w:rsidR="00817006" w:rsidRDefault="006F589E" w:rsidP="002174FF">
      <w:pPr>
        <w:pStyle w:val="BodyText"/>
      </w:pPr>
      <w:r>
        <w:t xml:space="preserve">Finally, we also </w:t>
      </w:r>
      <w:r w:rsidR="004B53C8">
        <w:t xml:space="preserve">examine heterogeneity in two key assimilation characteristics measured in the ACS: </w:t>
      </w:r>
      <w:ins w:id="39" w:author="Chris Soria" w:date="2025-03-28T12:10:00Z" w16du:dateUtc="2025-03-28T19:10:00Z">
        <w:r w:rsidR="00DF4700">
          <w:t xml:space="preserve">self-reported </w:t>
        </w:r>
      </w:ins>
      <w:r w:rsidR="004B53C8">
        <w:t>U.S. citizenship</w:t>
      </w:r>
      <w:r w:rsidR="0048463F">
        <w:t xml:space="preserve"> (naturalized)</w:t>
      </w:r>
      <w:r w:rsidR="004B53C8">
        <w:t xml:space="preserve">, and </w:t>
      </w:r>
      <w:r w:rsidR="0048463F">
        <w:t>whether they self-report speaking English (</w:t>
      </w:r>
      <w:r w:rsidR="0037696C">
        <w:t xml:space="preserve">“yes, but not well” or better). </w:t>
      </w:r>
    </w:p>
    <w:p w14:paraId="19F1BBDC" w14:textId="77777777" w:rsidR="0034454D" w:rsidRPr="002174FF" w:rsidRDefault="0034454D" w:rsidP="002174FF">
      <w:pPr>
        <w:pStyle w:val="BodyText"/>
      </w:pPr>
    </w:p>
    <w:p w14:paraId="39AB2CDE" w14:textId="37E6D5CF" w:rsidR="00B227E9" w:rsidRDefault="0034454D">
      <w:pPr>
        <w:pStyle w:val="Heading2"/>
      </w:pPr>
      <w:bookmarkStart w:id="40" w:name="sec-results"/>
      <w:bookmarkEnd w:id="27"/>
      <w:r>
        <w:t>R</w:t>
      </w:r>
      <w:r w:rsidR="00444969">
        <w:t xml:space="preserve">esults </w:t>
      </w:r>
    </w:p>
    <w:p w14:paraId="510E1627" w14:textId="0F0AC6B0" w:rsidR="009A251E" w:rsidRPr="001F7F7A" w:rsidRDefault="009A251E">
      <w:pPr>
        <w:pStyle w:val="FirstParagraph"/>
        <w:rPr>
          <w:b/>
          <w:bCs/>
          <w:i/>
          <w:iCs/>
        </w:rPr>
      </w:pPr>
      <w:r w:rsidRPr="001F7F7A">
        <w:rPr>
          <w:b/>
          <w:bCs/>
          <w:i/>
          <w:iCs/>
        </w:rPr>
        <w:t xml:space="preserve">Aggregate </w:t>
      </w:r>
      <w:r w:rsidR="001F7F7A" w:rsidRPr="001F7F7A">
        <w:rPr>
          <w:b/>
          <w:bCs/>
          <w:i/>
          <w:iCs/>
        </w:rPr>
        <w:t>Country Comparisons</w:t>
      </w:r>
    </w:p>
    <w:p w14:paraId="3B91B0E5" w14:textId="002C0A37" w:rsidR="00CA521E" w:rsidRDefault="00785709">
      <w:pPr>
        <w:pStyle w:val="FirstParagraph"/>
      </w:pPr>
      <w:r>
        <w:t xml:space="preserve">We begin by </w:t>
      </w:r>
      <w:r w:rsidR="00CB4E11">
        <w:t>providing macro-level summary statistics for all Latin American countries</w:t>
      </w:r>
      <w:r w:rsidR="00F40B7A">
        <w:t xml:space="preserve"> with at least 1,500 older adult immigrants in the U.S.</w:t>
      </w:r>
      <w:r w:rsidR="00CB4E11">
        <w:t xml:space="preserve"> (Table 1</w:t>
      </w:r>
      <w:r w:rsidR="00F40B7A">
        <w:t>).</w:t>
      </w:r>
      <w:r w:rsidR="007E2938">
        <w:t xml:space="preserve"> A</w:t>
      </w:r>
      <w:r w:rsidR="00157F98">
        <w:t>mong older adult</w:t>
      </w:r>
      <w:r w:rsidR="007E2938">
        <w:t xml:space="preserve"> Latin American</w:t>
      </w:r>
      <w:r w:rsidR="00157F98">
        <w:t xml:space="preserve"> immigrants in the U.S. in 2020</w:t>
      </w:r>
      <w:r w:rsidR="007E2938">
        <w:t>, the dominant origin country is Mexico</w:t>
      </w:r>
      <w:r w:rsidR="00E3457F">
        <w:t xml:space="preserve">, </w:t>
      </w:r>
      <w:r w:rsidR="00CA521E">
        <w:t>accounting for 44 percent</w:t>
      </w:r>
      <w:r w:rsidR="00E3457F">
        <w:t xml:space="preserve"> (column 2)</w:t>
      </w:r>
      <w:r w:rsidR="00C2002F">
        <w:t>. The three next highest a</w:t>
      </w:r>
      <w:r w:rsidR="00E3457F">
        <w:t>re</w:t>
      </w:r>
      <w:r w:rsidR="00C2002F">
        <w:t xml:space="preserve"> the</w:t>
      </w:r>
      <w:r w:rsidR="00E3457F">
        <w:t xml:space="preserve"> </w:t>
      </w:r>
      <w:r w:rsidR="00CA521E">
        <w:t>Hispanic Caribbean countries Puerto Rico, Cuba, and the Dominican Republic</w:t>
      </w:r>
      <w:r w:rsidR="00C2002F">
        <w:t xml:space="preserve">, </w:t>
      </w:r>
      <w:r w:rsidR="00E3457F">
        <w:t>which together account for 30 percent</w:t>
      </w:r>
      <w:r w:rsidR="00230109">
        <w:t xml:space="preserve"> of older adult Latin American immigrants</w:t>
      </w:r>
      <w:r w:rsidR="00CA521E">
        <w:t xml:space="preserve">. </w:t>
      </w:r>
      <w:del w:id="41" w:author="Chris Soria" w:date="2025-03-28T12:11:00Z" w16du:dateUtc="2025-03-28T19:11:00Z">
        <w:r w:rsidR="006E69E4" w:rsidDel="00DF4700">
          <w:delText>Thus</w:delText>
        </w:r>
      </w:del>
      <w:ins w:id="42" w:author="Chris Soria" w:date="2025-03-28T12:11:00Z" w16du:dateUtc="2025-03-28T19:11:00Z">
        <w:r w:rsidR="00DF4700">
          <w:t>Thus,</w:t>
        </w:r>
      </w:ins>
      <w:r w:rsidR="006E69E4">
        <w:t xml:space="preserve"> in the remainder of the paper we will focus on these three Hispanic Caribbean countries, and their comparison with Mexico.</w:t>
      </w:r>
    </w:p>
    <w:p w14:paraId="4118C0DC" w14:textId="5FA99256" w:rsidR="00A60644" w:rsidRDefault="006E69E4" w:rsidP="006E69E4">
      <w:pPr>
        <w:pStyle w:val="BodyText"/>
      </w:pPr>
      <w:r>
        <w:t>Among t</w:t>
      </w:r>
      <w:r w:rsidR="006901D3">
        <w:t>hese focal countries, Puerto Rico is substantially wealthier, with GDP per capita approximately three times higher than the others (</w:t>
      </w:r>
      <w:r w:rsidR="00670313">
        <w:t>as measured in 2019, to abstract from the COVID-19 pandemic’s temporary effects).</w:t>
      </w:r>
      <w:r w:rsidR="007D42E3">
        <w:t xml:space="preserve"> Indeed, Puerto Rico is the wealthiest Latin American country show</w:t>
      </w:r>
      <w:r w:rsidR="00676263">
        <w:t>n</w:t>
      </w:r>
      <w:r w:rsidR="0034480F">
        <w:t>, which</w:t>
      </w:r>
      <w:r w:rsidR="00A60644">
        <w:t xml:space="preserve"> is due in part to the economic effects of Puerto Rico’s status as a U.S. territor</w:t>
      </w:r>
      <w:r w:rsidR="00544F0D">
        <w:t>y</w:t>
      </w:r>
      <w:r w:rsidR="0034480F">
        <w:t>. Relative wealth levels have also been affected by</w:t>
      </w:r>
      <w:r w:rsidR="003A4108">
        <w:t xml:space="preserve"> major adverse economic </w:t>
      </w:r>
      <w:r w:rsidR="00DB1455">
        <w:t>events</w:t>
      </w:r>
      <w:r w:rsidR="003A4108">
        <w:t xml:space="preserve"> in</w:t>
      </w:r>
      <w:r w:rsidR="00544F0D">
        <w:t xml:space="preserve"> </w:t>
      </w:r>
      <w:r w:rsidR="003A4108">
        <w:t>Cuba</w:t>
      </w:r>
      <w:r w:rsidR="0034480F">
        <w:t>,</w:t>
      </w:r>
      <w:r w:rsidR="003A4108">
        <w:t xml:space="preserve"> which had been among the wealthiest countries in Latin America </w:t>
      </w:r>
      <w:r w:rsidR="005A2323">
        <w:t>in the middle of the 20</w:t>
      </w:r>
      <w:r w:rsidR="005A2323" w:rsidRPr="005A2323">
        <w:rPr>
          <w:vertAlign w:val="superscript"/>
        </w:rPr>
        <w:t>th</w:t>
      </w:r>
      <w:r w:rsidR="005A2323">
        <w:t xml:space="preserve"> century</w:t>
      </w:r>
      <w:r w:rsidR="00D629C2">
        <w:t xml:space="preserve"> at the time that many of today’s older adults were born</w:t>
      </w:r>
      <w:ins w:id="43" w:author="Chris Soria" w:date="2025-03-28T17:43:00Z" w16du:dateUtc="2025-03-29T00:43:00Z">
        <w:r w:rsidR="00C75F9A">
          <w:t xml:space="preserve"> (1950)</w:t>
        </w:r>
      </w:ins>
      <w:r w:rsidR="005A2323">
        <w:t xml:space="preserve">. </w:t>
      </w:r>
    </w:p>
    <w:p w14:paraId="214CCF37" w14:textId="4B0DB528" w:rsidR="006E69E4" w:rsidRPr="006E69E4" w:rsidRDefault="00D629C2" w:rsidP="006E69E4">
      <w:pPr>
        <w:pStyle w:val="BodyText"/>
      </w:pPr>
      <w:r>
        <w:t xml:space="preserve">In terms of population health, </w:t>
      </w:r>
      <w:r w:rsidR="00A60644">
        <w:t>Puerto Rico</w:t>
      </w:r>
      <w:r>
        <w:t xml:space="preserve"> again </w:t>
      </w:r>
      <w:r w:rsidR="00B54AA4">
        <w:t>has an advantage, with</w:t>
      </w:r>
      <w:r w:rsidR="00A60644">
        <w:t xml:space="preserve"> approximately three years higher age 65 life expectancy than the other three</w:t>
      </w:r>
      <w:r w:rsidR="00B54AA4">
        <w:t xml:space="preserve"> countries</w:t>
      </w:r>
      <w:r w:rsidR="00A60644">
        <w:t xml:space="preserve">. </w:t>
      </w:r>
      <w:r w:rsidR="00676263">
        <w:t xml:space="preserve">As another </w:t>
      </w:r>
      <w:r w:rsidR="00224A37">
        <w:t>general measure of population health, we also examine infant mortality</w:t>
      </w:r>
      <w:ins w:id="44" w:author="Chris Soria" w:date="2025-03-28T17:49:00Z" w16du:dateUtc="2025-03-29T00:49:00Z">
        <w:r w:rsidR="00C75F9A">
          <w:t xml:space="preserve"> (presented here as deaths per 1,000 births)</w:t>
        </w:r>
      </w:ins>
      <w:r w:rsidR="00224A37">
        <w:t>. As of 2019, Puerto Rico and Cuba</w:t>
      </w:r>
      <w:r w:rsidR="00E50965">
        <w:t xml:space="preserve"> both</w:t>
      </w:r>
      <w:r w:rsidR="00224A37">
        <w:t xml:space="preserve"> </w:t>
      </w:r>
      <w:r w:rsidR="00E50965">
        <w:t>have similarly low levels of 6 and 5</w:t>
      </w:r>
      <w:ins w:id="45" w:author="Chris Soria" w:date="2025-03-28T17:49:00Z" w16du:dateUtc="2025-03-29T00:49:00Z">
        <w:r w:rsidR="00C75F9A">
          <w:t xml:space="preserve"> </w:t>
        </w:r>
      </w:ins>
      <w:del w:id="46" w:author="Chris Soria" w:date="2025-03-28T17:49:00Z" w16du:dateUtc="2025-03-29T00:49:00Z">
        <w:r w:rsidR="00C92C7A" w:rsidDel="00C75F9A">
          <w:delText xml:space="preserve"> </w:delText>
        </w:r>
      </w:del>
      <w:r w:rsidR="00C92C7A">
        <w:t>(</w:t>
      </w:r>
      <w:proofErr w:type="gramStart"/>
      <w:r w:rsidR="00C92C7A">
        <w:t>similar to</w:t>
      </w:r>
      <w:proofErr w:type="gramEnd"/>
      <w:r w:rsidR="00C92C7A">
        <w:t xml:space="preserve"> that of the U.S.)</w:t>
      </w:r>
      <w:r w:rsidR="00E50965">
        <w:t xml:space="preserve">, with Mexico double that at 12, </w:t>
      </w:r>
      <w:r w:rsidR="00A01914">
        <w:t xml:space="preserve">and Dominican Republic much less healthy at 27. To better capture health conditions near the </w:t>
      </w:r>
      <w:r w:rsidR="0099040C">
        <w:t xml:space="preserve">time of birth of today’s older adults we also report infant mortality in 1950: Puerto Rico </w:t>
      </w:r>
      <w:r w:rsidR="00C92C7A">
        <w:t xml:space="preserve">and </w:t>
      </w:r>
      <w:r w:rsidR="0099040C">
        <w:t xml:space="preserve">Cuba </w:t>
      </w:r>
      <w:r w:rsidR="00163915">
        <w:t xml:space="preserve">both </w:t>
      </w:r>
      <w:r w:rsidR="00C92C7A">
        <w:t>had poor levels</w:t>
      </w:r>
      <w:r w:rsidR="00163915">
        <w:t>, at 68 and 87 (compared to 32 in the U.S.)</w:t>
      </w:r>
      <w:r w:rsidR="009F6951">
        <w:t xml:space="preserve">, but Mexico and Dominican Republic had much worse levels still, at </w:t>
      </w:r>
      <w:r w:rsidR="00664C09">
        <w:t xml:space="preserve">158 and 162. </w:t>
      </w:r>
      <w:commentRangeStart w:id="47"/>
      <w:r w:rsidR="00394519">
        <w:t xml:space="preserve">These aggregate health comparisons provide prima facie evidence of heterogeneity in healthy aging trends </w:t>
      </w:r>
      <w:r w:rsidR="00503453">
        <w:t xml:space="preserve">across countries, with Mexico being notable both for its particularly high infant mortality in 1950 </w:t>
      </w:r>
      <w:proofErr w:type="gramStart"/>
      <w:r w:rsidR="00503453">
        <w:t>and also</w:t>
      </w:r>
      <w:proofErr w:type="gramEnd"/>
      <w:r w:rsidR="00503453">
        <w:t xml:space="preserve"> the most rapid improvement in infant mortality</w:t>
      </w:r>
      <w:commentRangeEnd w:id="47"/>
      <w:r w:rsidR="00C75F9A">
        <w:rPr>
          <w:rStyle w:val="CommentReference"/>
        </w:rPr>
        <w:commentReference w:id="47"/>
      </w:r>
      <w:r w:rsidR="002B2458">
        <w:t xml:space="preserve">. </w:t>
      </w:r>
      <w:proofErr w:type="gramStart"/>
      <w:r w:rsidR="002B2458">
        <w:t>As a whole,</w:t>
      </w:r>
      <w:r w:rsidR="004D6DCB">
        <w:t xml:space="preserve"> among</w:t>
      </w:r>
      <w:proofErr w:type="gramEnd"/>
      <w:r w:rsidR="004D6DCB">
        <w:t xml:space="preserve"> these four countries</w:t>
      </w:r>
      <w:ins w:id="48" w:author="Chris Soria" w:date="2025-03-28T17:55:00Z" w16du:dateUtc="2025-03-29T00:55:00Z">
        <w:r w:rsidR="00D75BBE">
          <w:t>,</w:t>
        </w:r>
      </w:ins>
      <w:r w:rsidR="002B2458">
        <w:t xml:space="preserve"> these </w:t>
      </w:r>
      <w:r w:rsidR="002B2458">
        <w:lastRenderedPageBreak/>
        <w:t>data indicate</w:t>
      </w:r>
      <w:r w:rsidR="004D6DCB">
        <w:t xml:space="preserve"> the highest</w:t>
      </w:r>
      <w:r w:rsidR="002B2458">
        <w:t xml:space="preserve"> health risks in the Dominican Republic,</w:t>
      </w:r>
      <w:r w:rsidR="004D6DCB">
        <w:t xml:space="preserve"> followed by Mexic</w:t>
      </w:r>
      <w:r w:rsidR="00CE6F47">
        <w:t xml:space="preserve">o and </w:t>
      </w:r>
      <w:commentRangeStart w:id="49"/>
      <w:r w:rsidR="00CE6F47">
        <w:t>Cuba</w:t>
      </w:r>
      <w:commentRangeEnd w:id="49"/>
      <w:r w:rsidR="00D75BBE">
        <w:rPr>
          <w:rStyle w:val="CommentReference"/>
        </w:rPr>
        <w:commentReference w:id="49"/>
      </w:r>
      <w:r w:rsidR="00CE6F47">
        <w:t>, with the best</w:t>
      </w:r>
      <w:r w:rsidR="004D6DCB">
        <w:t xml:space="preserve"> health in Puerto Rico. </w:t>
      </w:r>
    </w:p>
    <w:p w14:paraId="6854705B" w14:textId="4705280A" w:rsidR="008D5095" w:rsidRPr="00AF6684" w:rsidRDefault="00AF6684" w:rsidP="008D5095">
      <w:pPr>
        <w:pStyle w:val="Compact"/>
        <w:rPr>
          <w:b/>
          <w:bCs/>
          <w:i/>
          <w:iCs/>
        </w:rPr>
      </w:pPr>
      <w:r w:rsidRPr="00AF6684">
        <w:rPr>
          <w:b/>
          <w:bCs/>
          <w:i/>
          <w:iCs/>
        </w:rPr>
        <w:t>Caribbean Hispanic Migrants in the U.S.</w:t>
      </w:r>
    </w:p>
    <w:p w14:paraId="78C6C025" w14:textId="694E8EE3" w:rsidR="00AF6684" w:rsidRDefault="007454AD" w:rsidP="008D5095">
      <w:pPr>
        <w:pStyle w:val="Compact"/>
      </w:pPr>
      <w:r>
        <w:t>We next analyze heterogeneity of Caribbean Hispanic older adult immigrants in the U.S., and compare them to Mexican and other immigrant groups</w:t>
      </w:r>
      <w:r w:rsidR="00090AD2">
        <w:t>, as well as to older adult native-born in the U.S. by race/ethnicity</w:t>
      </w:r>
      <w:r w:rsidR="001C3071">
        <w:t>. Table 2 shows these results pooled across males and female</w:t>
      </w:r>
      <w:r w:rsidR="00ED7A33">
        <w:t xml:space="preserve">s </w:t>
      </w:r>
      <w:r w:rsidR="00B455EB">
        <w:t xml:space="preserve">in the 2016-2020 ACS </w:t>
      </w:r>
      <w:r w:rsidR="00ED7A33">
        <w:t>(</w:t>
      </w:r>
      <w:r w:rsidR="001C3071">
        <w:t>Supplemental Tables 1 and 2 show the results separately by sex).</w:t>
      </w:r>
      <w:r w:rsidR="008267B1">
        <w:t xml:space="preserve"> Among those ages 60 and over,</w:t>
      </w:r>
      <w:r w:rsidR="00090AD2">
        <w:t xml:space="preserve"> </w:t>
      </w:r>
      <w:r w:rsidR="008267B1">
        <w:t>Mexican immigrants skew slightly younger than other groups (</w:t>
      </w:r>
      <w:proofErr w:type="gramStart"/>
      <w:r w:rsidR="008267B1">
        <w:t>with the exception of</w:t>
      </w:r>
      <w:proofErr w:type="gramEnd"/>
      <w:r w:rsidR="008267B1">
        <w:t xml:space="preserve"> Central American immigrants), though</w:t>
      </w:r>
      <w:r w:rsidR="00D31BED">
        <w:t xml:space="preserve"> we find that the below comparisons</w:t>
      </w:r>
      <w:r w:rsidR="001C3071">
        <w:t xml:space="preserve"> (without age adjustment)</w:t>
      </w:r>
      <w:r w:rsidR="00D31BED">
        <w:t xml:space="preserve"> are generally robust </w:t>
      </w:r>
      <w:r w:rsidR="001C3071">
        <w:t>when we also</w:t>
      </w:r>
      <w:r w:rsidR="00D31BED">
        <w:t xml:space="preserve"> age-adjust them (Supplemental Table 5). </w:t>
      </w:r>
      <w:r w:rsidR="008267B1">
        <w:t xml:space="preserve"> </w:t>
      </w:r>
      <w:ins w:id="50" w:author="Chris Soria" w:date="2025-03-28T17:57:00Z" w16du:dateUtc="2025-03-29T00:57:00Z">
        <w:r w:rsidR="00D75BBE">
          <w:br/>
        </w:r>
      </w:ins>
    </w:p>
    <w:p w14:paraId="7D1445D6" w14:textId="15930275" w:rsidR="005A1421" w:rsidRDefault="00DC706D" w:rsidP="008D5095">
      <w:pPr>
        <w:pStyle w:val="Compact"/>
      </w:pPr>
      <w:r>
        <w:t>A key result shown in Table 2 is the substantial differences in education</w:t>
      </w:r>
      <w:r w:rsidR="008803F4">
        <w:t xml:space="preserve"> of older adult immigrants</w:t>
      </w:r>
      <w:r>
        <w:t xml:space="preserve"> </w:t>
      </w:r>
      <w:r w:rsidR="008803F4">
        <w:t>by their birth country</w:t>
      </w:r>
      <w:r>
        <w:t xml:space="preserve">. </w:t>
      </w:r>
      <w:commentRangeStart w:id="51"/>
      <w:commentRangeStart w:id="52"/>
      <w:r w:rsidR="00916E4A">
        <w:t>I</w:t>
      </w:r>
      <w:r>
        <w:t>mmigrants from the widely studied country of Mexico</w:t>
      </w:r>
      <w:r w:rsidR="008803F4">
        <w:t xml:space="preserve"> have the lowest education levels, </w:t>
      </w:r>
      <w:r w:rsidR="00916E4A">
        <w:t xml:space="preserve">with </w:t>
      </w:r>
      <w:r w:rsidR="00BB3B6F">
        <w:t>35</w:t>
      </w:r>
      <w:r w:rsidR="00916E4A">
        <w:t xml:space="preserve"> percent having less than primary education; </w:t>
      </w:r>
      <w:commentRangeEnd w:id="51"/>
      <w:r w:rsidR="003C535A">
        <w:rPr>
          <w:rStyle w:val="CommentReference"/>
        </w:rPr>
        <w:commentReference w:id="51"/>
      </w:r>
      <w:commentRangeEnd w:id="52"/>
      <w:r w:rsidR="003C535A">
        <w:rPr>
          <w:rStyle w:val="CommentReference"/>
        </w:rPr>
        <w:commentReference w:id="52"/>
      </w:r>
      <w:r w:rsidR="00916E4A">
        <w:t>among the Hispanic Caribbean</w:t>
      </w:r>
      <w:r w:rsidR="00540E24">
        <w:t xml:space="preserve"> countries</w:t>
      </w:r>
      <w:r w:rsidR="00916E4A">
        <w:t xml:space="preserve"> the Dominican Republic is next highest at </w:t>
      </w:r>
      <w:r w:rsidR="00BB3B6F">
        <w:t>25</w:t>
      </w:r>
      <w:r w:rsidR="00916E4A">
        <w:t xml:space="preserve"> percent, </w:t>
      </w:r>
      <w:r w:rsidR="00BB3B6F">
        <w:t xml:space="preserve">whereas Puerto Rico and Cuba </w:t>
      </w:r>
      <w:r w:rsidR="00540E24">
        <w:t>have much better education levels with only</w:t>
      </w:r>
      <w:r w:rsidR="00BB3B6F">
        <w:t xml:space="preserve"> 14 and 10 </w:t>
      </w:r>
      <w:r w:rsidR="00540E24">
        <w:t xml:space="preserve">percent </w:t>
      </w:r>
      <w:r w:rsidR="00BB3B6F">
        <w:t xml:space="preserve">without completed primary education.  </w:t>
      </w:r>
      <w:ins w:id="53" w:author="Chris Soria" w:date="2025-03-28T17:57:00Z" w16du:dateUtc="2025-03-29T00:57:00Z">
        <w:r w:rsidR="00D75BBE">
          <w:br/>
        </w:r>
      </w:ins>
    </w:p>
    <w:p w14:paraId="53FFA416" w14:textId="72BFC7BE" w:rsidR="007E0830" w:rsidRDefault="007E0830" w:rsidP="008D5095">
      <w:pPr>
        <w:pStyle w:val="Compact"/>
      </w:pPr>
      <w:r>
        <w:t>In terms of household composition</w:t>
      </w:r>
      <w:r w:rsidR="00F81179">
        <w:t xml:space="preserve"> of older adult immigrants</w:t>
      </w:r>
      <w:r>
        <w:t>, Mexico is again an outlie</w:t>
      </w:r>
      <w:r w:rsidR="008E030D">
        <w:t>r</w:t>
      </w:r>
      <w:del w:id="54" w:author="Chris Soria" w:date="2025-03-28T18:10:00Z" w16du:dateUtc="2025-03-29T01:10:00Z">
        <w:r w:rsidR="008E030D" w:rsidDel="003C535A">
          <w:delText>, although now in a likely beneficial direction for healthy aging</w:delText>
        </w:r>
      </w:del>
      <w:r w:rsidR="008E030D">
        <w:t>. Mexicans have the largest household sizes</w:t>
      </w:r>
      <w:r w:rsidR="006C0DA4">
        <w:t xml:space="preserve"> and are least likely to live alone; </w:t>
      </w:r>
      <w:commentRangeStart w:id="55"/>
      <w:r w:rsidR="006C0DA4">
        <w:t xml:space="preserve">16 percent of Mexicans live </w:t>
      </w:r>
      <w:r w:rsidR="00C02CD9">
        <w:t>a</w:t>
      </w:r>
      <w:r w:rsidR="006C0DA4">
        <w:t xml:space="preserve">lone, versus 24 percent of </w:t>
      </w:r>
      <w:r w:rsidR="00C02CD9">
        <w:t>Dominicans and 27 percent of Cubans, while among Puerto Ricans 32 percent live alone (twice the rate of the Mexican</w:t>
      </w:r>
      <w:r w:rsidR="00337BC9">
        <w:t>s</w:t>
      </w:r>
      <w:r w:rsidR="00C02CD9">
        <w:t xml:space="preserve">). </w:t>
      </w:r>
      <w:commentRangeEnd w:id="55"/>
      <w:r w:rsidR="00D13A9A">
        <w:rPr>
          <w:rStyle w:val="CommentReference"/>
        </w:rPr>
        <w:commentReference w:id="55"/>
      </w:r>
      <w:r w:rsidR="00337BC9">
        <w:t xml:space="preserve">These greater co-residence patterns among older adult Mexican immigrants in the U.S. are driven by higher rates of living with </w:t>
      </w:r>
      <w:r w:rsidR="00347FAB">
        <w:t xml:space="preserve">at least one of their </w:t>
      </w:r>
      <w:r w:rsidR="00337BC9">
        <w:t>child</w:t>
      </w:r>
      <w:r w:rsidR="00347FAB">
        <w:t>ren</w:t>
      </w:r>
      <w:ins w:id="56" w:author="Chris Soria" w:date="2025-03-28T18:17:00Z" w16du:dateUtc="2025-03-29T01:17:00Z">
        <w:r w:rsidR="00D13A9A">
          <w:t xml:space="preserve"> –</w:t>
        </w:r>
      </w:ins>
      <w:del w:id="57" w:author="Chris Soria" w:date="2025-03-28T18:14:00Z" w16du:dateUtc="2025-03-29T01:14:00Z">
        <w:r w:rsidR="00337BC9" w:rsidDel="00D13A9A">
          <w:delText>,</w:delText>
        </w:r>
      </w:del>
      <w:del w:id="58" w:author="Chris Soria" w:date="2025-03-28T18:18:00Z" w16du:dateUtc="2025-03-29T01:18:00Z">
        <w:r w:rsidR="00337BC9" w:rsidDel="00D13A9A">
          <w:delText xml:space="preserve"> </w:delText>
        </w:r>
      </w:del>
      <w:r w:rsidR="00337BC9">
        <w:t xml:space="preserve">and likely particularly </w:t>
      </w:r>
      <w:r w:rsidR="00337BC9" w:rsidRPr="00D13A9A">
        <w:t>beneficiall</w:t>
      </w:r>
      <w:ins w:id="59" w:author="Chris Soria" w:date="2025-03-28T18:17:00Z" w16du:dateUtc="2025-03-29T01:17:00Z">
        <w:r w:rsidR="00D13A9A" w:rsidRPr="00D13A9A">
          <w:rPr>
            <w:rPrChange w:id="60" w:author="Chris Soria" w:date="2025-03-28T18:17:00Z" w16du:dateUtc="2025-03-29T01:17:00Z">
              <w:rPr>
                <w:b/>
                <w:bCs/>
              </w:rPr>
            </w:rPrChange>
          </w:rPr>
          <w:t>y</w:t>
        </w:r>
        <w:r w:rsidR="00D13A9A" w:rsidRPr="00D13A9A">
          <w:t>–</w:t>
        </w:r>
        <w:r w:rsidR="00D13A9A">
          <w:t xml:space="preserve"> </w:t>
        </w:r>
      </w:ins>
      <w:del w:id="61" w:author="Chris Soria" w:date="2025-03-28T18:17:00Z" w16du:dateUtc="2025-03-29T01:17:00Z">
        <w:r w:rsidR="00337BC9" w:rsidDel="00D13A9A">
          <w:delText>y</w:delText>
        </w:r>
      </w:del>
      <w:del w:id="62" w:author="Chris Soria" w:date="2025-03-28T18:15:00Z" w16du:dateUtc="2025-03-29T01:15:00Z">
        <w:r w:rsidR="00337BC9" w:rsidDel="00D13A9A">
          <w:delText>,</w:delText>
        </w:r>
      </w:del>
      <w:r w:rsidR="00337BC9">
        <w:t xml:space="preserve"> higher marital rates</w:t>
      </w:r>
      <w:r w:rsidR="00227F2E">
        <w:t xml:space="preserve"> (these patterns hold for both males and females).</w:t>
      </w:r>
      <w:ins w:id="63" w:author="Chris Soria" w:date="2025-03-28T17:57:00Z" w16du:dateUtc="2025-03-29T00:57:00Z">
        <w:r w:rsidR="00D75BBE">
          <w:br/>
        </w:r>
      </w:ins>
    </w:p>
    <w:p w14:paraId="67EDDE26" w14:textId="7169233D" w:rsidR="008B098D" w:rsidRDefault="00CD3EDB" w:rsidP="008D5095">
      <w:pPr>
        <w:pStyle w:val="Compact"/>
      </w:pPr>
      <w:r>
        <w:t xml:space="preserve">There is also substantial variation by birth-country in the timing of migration, although Mexico is not a </w:t>
      </w:r>
      <w:r w:rsidR="00287A49">
        <w:t>notable outlier.</w:t>
      </w:r>
      <w:r w:rsidR="00CD2D89">
        <w:t xml:space="preserve"> </w:t>
      </w:r>
      <w:ins w:id="64" w:author="Chris Soria" w:date="2025-03-28T18:21:00Z" w16du:dateUtc="2025-03-29T01:21:00Z">
        <w:r w:rsidR="00D13A9A">
          <w:t xml:space="preserve">Compared to </w:t>
        </w:r>
      </w:ins>
      <w:ins w:id="65" w:author="Chris Soria" w:date="2025-03-28T18:22:00Z" w16du:dateUtc="2025-03-29T01:22:00Z">
        <w:r w:rsidR="00D13A9A">
          <w:t xml:space="preserve">the </w:t>
        </w:r>
      </w:ins>
      <w:ins w:id="66" w:author="Chris Soria" w:date="2025-03-28T18:21:00Z" w16du:dateUtc="2025-03-29T01:21:00Z">
        <w:r w:rsidR="00D13A9A">
          <w:t>other migrants</w:t>
        </w:r>
      </w:ins>
      <w:ins w:id="67" w:author="Chris Soria" w:date="2025-03-28T18:22:00Z" w16du:dateUtc="2025-03-29T01:22:00Z">
        <w:r w:rsidR="00D13A9A">
          <w:t xml:space="preserve"> in this study</w:t>
        </w:r>
      </w:ins>
      <w:ins w:id="68" w:author="Chris Soria" w:date="2025-03-28T18:21:00Z" w16du:dateUtc="2025-03-29T01:21:00Z">
        <w:r w:rsidR="00D13A9A">
          <w:t xml:space="preserve">, </w:t>
        </w:r>
      </w:ins>
      <w:r w:rsidR="00CD2D89">
        <w:t>Puerto Ricans were most likely to migrate before age 15</w:t>
      </w:r>
      <w:r w:rsidR="00677AC9">
        <w:t xml:space="preserve"> (</w:t>
      </w:r>
      <w:commentRangeStart w:id="69"/>
      <w:r w:rsidR="00677AC9">
        <w:t>29 percent of them</w:t>
      </w:r>
      <w:commentRangeEnd w:id="69"/>
      <w:r w:rsidR="007F35BC">
        <w:rPr>
          <w:rStyle w:val="CommentReference"/>
        </w:rPr>
        <w:commentReference w:id="69"/>
      </w:r>
      <w:r w:rsidR="00677AC9">
        <w:t>)</w:t>
      </w:r>
      <w:r w:rsidR="00CD2D89">
        <w:t>, and relatedly, before 1965</w:t>
      </w:r>
      <w:r w:rsidR="00677AC9">
        <w:t xml:space="preserve"> (41 percent of them)</w:t>
      </w:r>
      <w:r w:rsidR="000C2649">
        <w:t xml:space="preserve">, thus they lived less of their life in their native Puerto Rico before immigrating. </w:t>
      </w:r>
      <w:r w:rsidR="008B098D">
        <w:t>By contrast, only 6 percent of Dominicans migrated before age 15, thus almost all spent their childhood in the much poorer Dominican</w:t>
      </w:r>
      <w:r w:rsidR="006D78B3">
        <w:t xml:space="preserve"> setting. </w:t>
      </w:r>
      <w:ins w:id="70" w:author="Chris Soria" w:date="2025-03-28T17:57:00Z" w16du:dateUtc="2025-03-29T00:57:00Z">
        <w:r w:rsidR="00D75BBE">
          <w:br/>
        </w:r>
      </w:ins>
    </w:p>
    <w:p w14:paraId="0BE244F6" w14:textId="007E6BAF" w:rsidR="008B098D" w:rsidRDefault="00896409" w:rsidP="008D5095">
      <w:pPr>
        <w:pStyle w:val="Compact"/>
      </w:pPr>
      <w:r>
        <w:t>Assimilation patterns</w:t>
      </w:r>
      <w:r w:rsidR="009C3D4B">
        <w:t xml:space="preserve"> are more complex. </w:t>
      </w:r>
      <w:commentRangeStart w:id="71"/>
      <w:r w:rsidR="009C3D4B">
        <w:t xml:space="preserve">English-speaking </w:t>
      </w:r>
      <w:r w:rsidR="00D62FC7">
        <w:t>deficits are similar across the studied countries</w:t>
      </w:r>
      <w:commentRangeEnd w:id="71"/>
      <w:r w:rsidR="007F35BC">
        <w:rPr>
          <w:rStyle w:val="CommentReference"/>
        </w:rPr>
        <w:commentReference w:id="71"/>
      </w:r>
      <w:r w:rsidR="00D62FC7">
        <w:t xml:space="preserve">, </w:t>
      </w:r>
      <w:del w:id="72" w:author="Chris Soria" w:date="2025-03-28T18:28:00Z" w16du:dateUtc="2025-03-29T01:28:00Z">
        <w:r w:rsidR="00D62FC7" w:rsidDel="007F35BC">
          <w:delText>with the exception of</w:delText>
        </w:r>
      </w:del>
      <w:ins w:id="73" w:author="Chris Soria" w:date="2025-03-28T18:28:00Z" w16du:dateUtc="2025-03-29T01:28:00Z">
        <w:r w:rsidR="007F35BC">
          <w:t>apart from</w:t>
        </w:r>
      </w:ins>
      <w:r w:rsidR="00D62FC7">
        <w:t xml:space="preserve"> much higher rates among Puerto Ricans. </w:t>
      </w:r>
      <w:ins w:id="74" w:author="Chris Soria" w:date="2025-03-28T18:31:00Z" w16du:dateUtc="2025-03-29T01:31:00Z">
        <w:r w:rsidR="007F35BC">
          <w:t>Reported c</w:t>
        </w:r>
      </w:ins>
      <w:del w:id="75" w:author="Chris Soria" w:date="2025-03-28T18:31:00Z" w16du:dateUtc="2025-03-29T01:31:00Z">
        <w:r w:rsidR="00D62FC7" w:rsidDel="007F35BC">
          <w:delText>C</w:delText>
        </w:r>
      </w:del>
      <w:r w:rsidR="00D62FC7">
        <w:t xml:space="preserve">itizenship </w:t>
      </w:r>
      <w:r w:rsidR="00685607">
        <w:t>though again shows the l</w:t>
      </w:r>
      <w:r w:rsidR="00852347">
        <w:t>owest</w:t>
      </w:r>
      <w:r w:rsidR="00685607">
        <w:t xml:space="preserve"> rates among older adults from Mexico (54 percent), in contrast to 68 percent of Dominicans and 80 percent of Cubans</w:t>
      </w:r>
      <w:r w:rsidR="00852347">
        <w:t xml:space="preserve"> (and 100 percent of Puerto Ricans).</w:t>
      </w:r>
    </w:p>
    <w:p w14:paraId="490E0A58" w14:textId="77777777" w:rsidR="00B82D28" w:rsidRDefault="00B82D28" w:rsidP="008D5095">
      <w:pPr>
        <w:pStyle w:val="Compact"/>
      </w:pPr>
    </w:p>
    <w:p w14:paraId="064BD303" w14:textId="67A43E12" w:rsidR="009D7159" w:rsidRPr="00777405" w:rsidRDefault="00777405" w:rsidP="00704FED">
      <w:pPr>
        <w:rPr>
          <w:b/>
          <w:bCs/>
          <w:i/>
          <w:iCs/>
        </w:rPr>
      </w:pPr>
      <w:bookmarkStart w:id="76" w:name="hispanic-migrants-in-the-united-states"/>
      <w:commentRangeStart w:id="77"/>
      <w:r w:rsidRPr="00777405">
        <w:rPr>
          <w:b/>
          <w:bCs/>
          <w:i/>
          <w:iCs/>
        </w:rPr>
        <w:t>Caribbean Hispanic Migrants in the U.S. Compared to those in their Birth Countries</w:t>
      </w:r>
      <w:commentRangeEnd w:id="77"/>
      <w:r w:rsidR="00337259">
        <w:rPr>
          <w:rStyle w:val="CommentReference"/>
        </w:rPr>
        <w:commentReference w:id="77"/>
      </w:r>
    </w:p>
    <w:p w14:paraId="22F8FCC4" w14:textId="5C85804E" w:rsidR="00777405" w:rsidRDefault="009317FC">
      <w:pPr>
        <w:pStyle w:val="FirstParagraph"/>
      </w:pPr>
      <w:bookmarkStart w:id="78" w:name="hispanics-in-their-native-countries"/>
      <w:bookmarkEnd w:id="76"/>
      <w:r>
        <w:lastRenderedPageBreak/>
        <w:t xml:space="preserve">While substantial previous work has analyzed selectivity of immigrants from Mexico, less is known about selectivity from the Hispanic Caribbean. Table 3 compares sociodemographic characteristics of U.S. immigrants </w:t>
      </w:r>
      <w:r w:rsidR="0045740D">
        <w:t xml:space="preserve">versus non-migrants in their birth country. Because the latest available census from Dominican Republic and Cuba were from 2010 and 2012, </w:t>
      </w:r>
      <w:r w:rsidR="006E2658">
        <w:t>for comparisons purposes we also</w:t>
      </w:r>
      <w:r w:rsidR="0045740D">
        <w:t xml:space="preserve"> </w:t>
      </w:r>
      <w:r w:rsidR="006E2658">
        <w:t>show here the immigrant characteristics from the U.S. ACS 2008-2010 sample.</w:t>
      </w:r>
    </w:p>
    <w:p w14:paraId="41AE7D09" w14:textId="15A142C8" w:rsidR="009317FC" w:rsidRDefault="00E77494" w:rsidP="009317FC">
      <w:pPr>
        <w:pStyle w:val="BodyText"/>
      </w:pPr>
      <w:r>
        <w:t xml:space="preserve">Among the most notable findings is the variation in selectivity on education. While Mexican immigrants in the U.S. are substantially more educated than non-immigrants in Mexico, </w:t>
      </w:r>
      <w:r w:rsidR="004610BA">
        <w:t xml:space="preserve">Dominicans show an even starker selectivity on education: </w:t>
      </w:r>
      <w:commentRangeStart w:id="79"/>
      <w:r w:rsidR="004610BA">
        <w:t xml:space="preserve">72 percent of older adult women in Dominican Republic did not complete primary education, versus </w:t>
      </w:r>
      <w:r w:rsidR="008B41C1">
        <w:t>only 34 percent without primary education among the Dominican immigrants in the U.S.</w:t>
      </w:r>
      <w:commentRangeEnd w:id="79"/>
      <w:r w:rsidR="00B42D5A">
        <w:rPr>
          <w:rStyle w:val="CommentReference"/>
        </w:rPr>
        <w:commentReference w:id="79"/>
      </w:r>
      <w:r w:rsidR="00646CDD">
        <w:t>; similar patterns hold for males, at 67 percent and 27 percent.</w:t>
      </w:r>
      <w:r w:rsidR="002C7ECD">
        <w:t xml:space="preserve"> </w:t>
      </w:r>
      <w:r w:rsidR="00121C83">
        <w:t>(G</w:t>
      </w:r>
      <w:r w:rsidR="002C7ECD">
        <w:t>iven that few Dominicans migrated before age 15, this is not likely driven by Dominicans completing education post-immigration</w:t>
      </w:r>
      <w:r w:rsidR="00121C83">
        <w:t xml:space="preserve">; this is confirmed by Supplemental Table 4 which shows similar education levels among Dominicans who migrated after age 24). </w:t>
      </w:r>
      <w:r w:rsidR="00D61249">
        <w:t xml:space="preserve">By contrast, there is only minor education selectivity among Cubans and Puerto Ricans, and those in Puerto Rico even </w:t>
      </w:r>
      <w:proofErr w:type="gramStart"/>
      <w:r w:rsidR="00D61249">
        <w:t>report</w:t>
      </w:r>
      <w:proofErr w:type="gramEnd"/>
      <w:r w:rsidR="00D61249">
        <w:t xml:space="preserve"> slightly </w:t>
      </w:r>
      <w:r w:rsidR="00D61249" w:rsidRPr="00D61249">
        <w:rPr>
          <w:i/>
          <w:iCs/>
        </w:rPr>
        <w:t>higher</w:t>
      </w:r>
      <w:r w:rsidR="00D61249">
        <w:t xml:space="preserve"> levels of university education than do those who immigrated to the U.S.</w:t>
      </w:r>
      <w:r w:rsidR="003C22F2">
        <w:t xml:space="preserve"> Although we are not able to analyze selection on direct health measures in these data, this remarkable heterogeneity by education suggests </w:t>
      </w:r>
      <w:r w:rsidR="00321972">
        <w:t>the potential value of doing so in other data in the future.</w:t>
      </w:r>
    </w:p>
    <w:p w14:paraId="2B0E1B90" w14:textId="7A34786A" w:rsidR="00463D6A" w:rsidRDefault="00463D6A" w:rsidP="009317FC">
      <w:pPr>
        <w:pStyle w:val="BodyText"/>
      </w:pPr>
      <w:r>
        <w:t xml:space="preserve">Also notable is the difference in </w:t>
      </w:r>
      <w:r w:rsidR="00E10C07">
        <w:t xml:space="preserve">household composition and marital rates of immigrants versus those remaining in their birth country. </w:t>
      </w:r>
      <w:commentRangeStart w:id="80"/>
      <w:r w:rsidR="00E10C07">
        <w:t xml:space="preserve">Rates of living alone </w:t>
      </w:r>
      <w:r w:rsidR="00521A3E">
        <w:t>are somewhat higher among U.S. immigrants</w:t>
      </w:r>
      <w:commentRangeEnd w:id="80"/>
      <w:r w:rsidR="00337259">
        <w:rPr>
          <w:rStyle w:val="CommentReference"/>
        </w:rPr>
        <w:commentReference w:id="80"/>
      </w:r>
      <w:r w:rsidR="00521A3E">
        <w:t>, particularly among Dominican and Cuban females</w:t>
      </w:r>
      <w:r w:rsidR="00BB74C7">
        <w:t>. R</w:t>
      </w:r>
      <w:r w:rsidR="00C5408B">
        <w:t>elatedly,</w:t>
      </w:r>
      <w:r w:rsidR="00E23C3D">
        <w:t xml:space="preserve"> </w:t>
      </w:r>
      <w:r w:rsidR="00BB74C7">
        <w:t xml:space="preserve">Hispanic Caribbean </w:t>
      </w:r>
      <w:r w:rsidR="00E23C3D">
        <w:t>immigrant</w:t>
      </w:r>
      <w:r w:rsidR="00C5408B">
        <w:t xml:space="preserve"> females in the U.S. are</w:t>
      </w:r>
      <w:r w:rsidR="00521A3E">
        <w:t xml:space="preserve"> </w:t>
      </w:r>
      <w:r w:rsidR="00E23C3D">
        <w:t>less likely to be married than in their native countries</w:t>
      </w:r>
      <w:r w:rsidR="00BB74C7">
        <w:t xml:space="preserve">, but again Mexico is not a good guide for the Caribbean experience, as Mexican marital rates do not vary between immigrants and those in Mexico. </w:t>
      </w:r>
    </w:p>
    <w:p w14:paraId="7663F7B0" w14:textId="77777777" w:rsidR="00906DDD" w:rsidRPr="005A1421" w:rsidRDefault="00906DDD" w:rsidP="00906DDD">
      <w:pPr>
        <w:pStyle w:val="Compact"/>
        <w:rPr>
          <w:b/>
          <w:bCs/>
          <w:i/>
          <w:iCs/>
        </w:rPr>
      </w:pPr>
      <w:r w:rsidRPr="005A1421">
        <w:rPr>
          <w:b/>
          <w:bCs/>
          <w:i/>
          <w:iCs/>
        </w:rPr>
        <w:t>Cohort Changes from 2010 to 2020</w:t>
      </w:r>
    </w:p>
    <w:p w14:paraId="74220D81" w14:textId="2AE468C0" w:rsidR="00906DDD" w:rsidRDefault="00857E79" w:rsidP="00906DDD">
      <w:pPr>
        <w:pStyle w:val="Compact"/>
      </w:pPr>
      <w:r>
        <w:t xml:space="preserve">Many countries invested in expanding education across the twentieth century, raising the question of how informative </w:t>
      </w:r>
      <w:r w:rsidR="00DB64DF">
        <w:t xml:space="preserve">immigrant analyses in the past may be for understanding current immigrant characteristics. To help investigate this, </w:t>
      </w:r>
      <w:r w:rsidR="00906DDD">
        <w:t xml:space="preserve">Supplemental Table 3 repeats the U.S. immigrant analysis shown in Table </w:t>
      </w:r>
      <w:proofErr w:type="gramStart"/>
      <w:r w:rsidR="00906DDD">
        <w:t>2, but</w:t>
      </w:r>
      <w:proofErr w:type="gramEnd"/>
      <w:r w:rsidR="00906DDD">
        <w:t xml:space="preserve"> uses 2008-10 ACS data instead of 2016-2020. Over this roughly </w:t>
      </w:r>
      <w:proofErr w:type="gramStart"/>
      <w:r w:rsidR="00906DDD">
        <w:t>one decade</w:t>
      </w:r>
      <w:proofErr w:type="gramEnd"/>
      <w:r w:rsidR="00906DDD">
        <w:t xml:space="preserve"> period we see marked </w:t>
      </w:r>
      <w:r w:rsidR="00016EF4">
        <w:t xml:space="preserve">increases in education </w:t>
      </w:r>
      <w:r w:rsidR="00B71D94">
        <w:t>of the</w:t>
      </w:r>
      <w:r w:rsidR="00906DDD">
        <w:t xml:space="preserve"> </w:t>
      </w:r>
      <w:r w:rsidR="00B71D94">
        <w:t xml:space="preserve">Hispanic </w:t>
      </w:r>
      <w:r w:rsidR="00906DDD">
        <w:t>immigrant population over age 60</w:t>
      </w:r>
      <w:r w:rsidR="00B71D94">
        <w:t xml:space="preserve">. </w:t>
      </w:r>
      <w:r w:rsidR="00EC5FF5">
        <w:t>The proportion not completing primary education in</w:t>
      </w:r>
      <w:r w:rsidR="00473AF6">
        <w:t xml:space="preserve"> the</w:t>
      </w:r>
      <w:r w:rsidR="00EC5FF5">
        <w:t xml:space="preserve"> </w:t>
      </w:r>
      <w:r w:rsidR="00473AF6">
        <w:t>~</w:t>
      </w:r>
      <w:r w:rsidR="00EC5FF5">
        <w:t xml:space="preserve">2010 versus </w:t>
      </w:r>
      <w:r w:rsidR="00473AF6">
        <w:t>~</w:t>
      </w:r>
      <w:r w:rsidR="00EC5FF5">
        <w:t>2020</w:t>
      </w:r>
      <w:r w:rsidR="00473AF6">
        <w:t xml:space="preserve"> samples</w:t>
      </w:r>
      <w:r w:rsidR="00EC5FF5">
        <w:t xml:space="preserve"> dropped from 44 to 35 percent in Mexico, </w:t>
      </w:r>
      <w:r w:rsidR="00123BBD">
        <w:t xml:space="preserve">with somewhat smaller drops among the Caribbean Hispanic countries. </w:t>
      </w:r>
    </w:p>
    <w:p w14:paraId="033606D1" w14:textId="77777777" w:rsidR="00314DCD" w:rsidRDefault="00123BBD" w:rsidP="00906DDD">
      <w:pPr>
        <w:pStyle w:val="Compact"/>
      </w:pPr>
      <w:r>
        <w:t>To examine the relative magnitude of education changes</w:t>
      </w:r>
      <w:r w:rsidR="00473AF6">
        <w:t xml:space="preserve"> among non-immigrants in their birth countries, </w:t>
      </w:r>
      <w:r>
        <w:t>Supplemental Table 6 directly compares successive censuses in those countries that had census data available in both 2010 and 2020</w:t>
      </w:r>
      <w:r w:rsidR="00473AF6">
        <w:t xml:space="preserve">. </w:t>
      </w:r>
      <w:r w:rsidR="00A941BF">
        <w:t xml:space="preserve">Among older adults in Mexico there was an even greater decline in the proportion not completing primary education, from 61 to 45 percent. </w:t>
      </w:r>
      <w:r w:rsidR="00BE666F">
        <w:t xml:space="preserve">Puerto Rico and the U.S. overall population also saw education improvements, though more modest. </w:t>
      </w:r>
    </w:p>
    <w:p w14:paraId="1FF57954" w14:textId="1804F14D" w:rsidR="00F603D4" w:rsidRDefault="00314DCD" w:rsidP="005B2DCA">
      <w:pPr>
        <w:pStyle w:val="Compact"/>
      </w:pPr>
      <w:r>
        <w:lastRenderedPageBreak/>
        <w:t>The</w:t>
      </w:r>
      <w:r w:rsidR="00B95133">
        <w:t xml:space="preserve"> analysis of the over 60 population in repeated censuses though is not able to confirm </w:t>
      </w:r>
      <w:r w:rsidR="00926A2B">
        <w:t>the extent to which</w:t>
      </w:r>
      <w:r w:rsidR="00B95133">
        <w:t xml:space="preserve"> changes are due to </w:t>
      </w:r>
      <w:r w:rsidR="00926A2B">
        <w:t xml:space="preserve">birth cohort changes in education, as opposed to changing immigration or </w:t>
      </w:r>
      <w:r w:rsidR="006B7CB9">
        <w:t xml:space="preserve">mortality selectivity. </w:t>
      </w:r>
      <w:commentRangeStart w:id="81"/>
      <w:del w:id="82" w:author="Chris Soria" w:date="2025-03-28T19:03:00Z" w16du:dateUtc="2025-03-29T02:03:00Z">
        <w:r w:rsidR="006B7CB9" w:rsidDel="005560DF">
          <w:delText>Thus</w:delText>
        </w:r>
      </w:del>
      <w:ins w:id="83" w:author="Chris Soria" w:date="2025-03-28T19:03:00Z" w16du:dateUtc="2025-03-29T02:03:00Z">
        <w:r w:rsidR="005560DF">
          <w:t>Thus,</w:t>
        </w:r>
      </w:ins>
      <w:r w:rsidR="006B7CB9">
        <w:t xml:space="preserve"> Supplemental Table 7 further explores this by comparing education among</w:t>
      </w:r>
      <w:r w:rsidR="004778D1">
        <w:t xml:space="preserve"> U.S. immigrants in</w:t>
      </w:r>
      <w:r w:rsidR="006B7CB9">
        <w:t xml:space="preserve"> the 1930-1950 birth cohorts in 2010 versus those same cohorts in 2020</w:t>
      </w:r>
      <w:r w:rsidR="004778D1">
        <w:t xml:space="preserve"> but excluding those immigrating after 2010. </w:t>
      </w:r>
      <w:commentRangeEnd w:id="81"/>
      <w:r w:rsidR="005560DF">
        <w:rPr>
          <w:rStyle w:val="CommentReference"/>
        </w:rPr>
        <w:commentReference w:id="81"/>
      </w:r>
      <w:r w:rsidR="004778D1">
        <w:t>We see only minimal differences</w:t>
      </w:r>
      <w:r w:rsidR="00C70098">
        <w:t xml:space="preserve"> in </w:t>
      </w:r>
      <w:r w:rsidR="00A853B9">
        <w:t xml:space="preserve">U.S. immigrant </w:t>
      </w:r>
      <w:r w:rsidR="00C70098">
        <w:t xml:space="preserve">education levels between 2010 and 2020 when fixing the birth cohort in this way (with remaining changes </w:t>
      </w:r>
      <w:r w:rsidR="00A853B9">
        <w:t>possibly</w:t>
      </w:r>
      <w:r w:rsidR="00C70098">
        <w:t xml:space="preserve"> due to minor education selectivity in mortality)</w:t>
      </w:r>
      <w:r w:rsidR="00A853B9">
        <w:t xml:space="preserve">. This suggests that the marked changes over time in education observed among the ages 60 and over population is indeed likely due to </w:t>
      </w:r>
      <w:r w:rsidR="00CD4F4E">
        <w:t xml:space="preserve">cohort changes in education access. The implication of this is that comparative immigrant education patterns observed in prior research from earlier decades may </w:t>
      </w:r>
      <w:r w:rsidR="00BF6CDD">
        <w:t>be somewhat different now</w:t>
      </w:r>
      <w:r w:rsidR="00BA6315">
        <w:t xml:space="preserve">. </w:t>
      </w:r>
      <w:del w:id="84" w:author="Chris Soria" w:date="2025-03-28T19:07:00Z" w16du:dateUtc="2025-03-29T02:07:00Z">
        <w:r w:rsidR="00BA6315" w:rsidDel="005560DF">
          <w:delText>T</w:delText>
        </w:r>
        <w:r w:rsidR="00BF6CDD" w:rsidDel="005560DF">
          <w:delText>hus o</w:delText>
        </w:r>
      </w:del>
      <w:ins w:id="85" w:author="Chris Soria" w:date="2025-03-28T19:07:00Z" w16du:dateUtc="2025-03-29T02:07:00Z">
        <w:r w:rsidR="005560DF">
          <w:t>O</w:t>
        </w:r>
      </w:ins>
      <w:r w:rsidR="00BF6CDD">
        <w:t>ngoing monitoring of such changes will be valuable as we look to better understand and project the determinants of healthy aging</w:t>
      </w:r>
      <w:r w:rsidR="00BA6315">
        <w:t xml:space="preserve">, including understanding how </w:t>
      </w:r>
      <w:r w:rsidR="005B2DCA">
        <w:t>risk factors such as education may be evolving at somewhat different rates depending on immigrant countries of origin.</w:t>
      </w:r>
    </w:p>
    <w:p w14:paraId="26E2B173" w14:textId="47EB89DF" w:rsidR="00C517A2" w:rsidRDefault="00C517A2" w:rsidP="00C517A2">
      <w:pPr>
        <w:pStyle w:val="BodyText"/>
        <w:rPr>
          <w:ins w:id="86" w:author="Chris Soria" w:date="2025-03-29T00:40:00Z" w16du:dateUtc="2025-03-29T07:40:00Z"/>
        </w:rPr>
      </w:pPr>
      <w:bookmarkStart w:id="87" w:name="sec-discussion"/>
      <w:bookmarkEnd w:id="40"/>
      <w:bookmarkEnd w:id="78"/>
      <w:ins w:id="88" w:author="Chris Soria" w:date="2025-03-29T00:40:00Z" w16du:dateUtc="2025-03-29T07:40:00Z">
        <w:r>
          <w:t xml:space="preserve">Figure 1. </w:t>
        </w:r>
      </w:ins>
      <w:ins w:id="89" w:author="Chris Soria" w:date="2025-03-29T00:46:00Z" w16du:dateUtc="2025-03-29T07:46:00Z">
        <w:r>
          <w:t xml:space="preserve">Proportion </w:t>
        </w:r>
      </w:ins>
      <w:ins w:id="90" w:author="Chris Soria" w:date="2025-03-29T13:42:00Z" w16du:dateUtc="2025-03-29T20:42:00Z">
        <w:r w:rsidR="004D0B00">
          <w:t xml:space="preserve">of Migrants </w:t>
        </w:r>
      </w:ins>
      <w:ins w:id="91" w:author="Chris Soria" w:date="2025-03-29T00:46:00Z" w16du:dateUtc="2025-03-29T07:46:00Z">
        <w:r>
          <w:t>with at Least a Secondary Degree by Country and Migrant Status</w:t>
        </w:r>
      </w:ins>
    </w:p>
    <w:p w14:paraId="690B63B9" w14:textId="5FA6A274" w:rsidR="00C517A2" w:rsidRPr="00C517A2" w:rsidRDefault="00C517A2">
      <w:pPr>
        <w:pStyle w:val="BodyText"/>
        <w:pPrChange w:id="92" w:author="Chris Soria" w:date="2025-03-29T00:39:00Z" w16du:dateUtc="2025-03-29T07:39:00Z">
          <w:pPr>
            <w:pStyle w:val="Heading2"/>
          </w:pPr>
        </w:pPrChange>
      </w:pPr>
      <w:ins w:id="93" w:author="Chris Soria" w:date="2025-03-29T00:39:00Z" w16du:dateUtc="2025-03-29T07:39:00Z">
        <w:r>
          <w:rPr>
            <w:noProof/>
          </w:rPr>
          <w:drawing>
            <wp:inline distT="0" distB="0" distL="0" distR="0" wp14:anchorId="16B32F9C" wp14:editId="7BDD023A">
              <wp:extent cx="5747604" cy="3831736"/>
              <wp:effectExtent l="0" t="0" r="0" b="0"/>
              <wp:docPr id="158854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49112"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7604" cy="3831736"/>
                      </a:xfrm>
                      <a:prstGeom prst="rect">
                        <a:avLst/>
                      </a:prstGeom>
                    </pic:spPr>
                  </pic:pic>
                </a:graphicData>
              </a:graphic>
            </wp:inline>
          </w:drawing>
        </w:r>
      </w:ins>
    </w:p>
    <w:p w14:paraId="46CB25DE" w14:textId="4679087D" w:rsidR="00B227E9" w:rsidRDefault="00444969">
      <w:pPr>
        <w:pStyle w:val="Heading2"/>
      </w:pPr>
      <w:r>
        <w:t>Discussion</w:t>
      </w:r>
    </w:p>
    <w:p w14:paraId="3961287A" w14:textId="4107AC22" w:rsidR="0097463C" w:rsidRDefault="00444969">
      <w:pPr>
        <w:pStyle w:val="FirstParagraph"/>
      </w:pPr>
      <w:commentRangeStart w:id="94"/>
      <w:r>
        <w:t xml:space="preserve">This study </w:t>
      </w:r>
      <w:r w:rsidR="00352816">
        <w:t>compares</w:t>
      </w:r>
      <w:r>
        <w:t xml:space="preserve"> sociodemographic </w:t>
      </w:r>
      <w:r w:rsidR="00352816">
        <w:t>characteristics</w:t>
      </w:r>
      <w:r>
        <w:t xml:space="preserve"> of older adult </w:t>
      </w:r>
      <w:r w:rsidR="001E7AD3">
        <w:t xml:space="preserve">Caribbean </w:t>
      </w:r>
      <w:r>
        <w:t>Hispanic</w:t>
      </w:r>
      <w:r w:rsidR="00352816">
        <w:t xml:space="preserve"> and Mexican</w:t>
      </w:r>
      <w:r w:rsidR="000C4D0A">
        <w:t>-born</w:t>
      </w:r>
      <w:r>
        <w:t xml:space="preserve"> populations both in their countries of origin and as immigrants in the </w:t>
      </w:r>
      <w:r>
        <w:lastRenderedPageBreak/>
        <w:t>United States.</w:t>
      </w:r>
      <w:r w:rsidR="001E23A3">
        <w:t xml:space="preserve"> </w:t>
      </w:r>
      <w:r w:rsidR="00FF56D9">
        <w:t>A</w:t>
      </w:r>
      <w:r w:rsidR="0097463C">
        <w:t>ggregate statistics show</w:t>
      </w:r>
      <w:del w:id="95" w:author="Chris Soria" w:date="2025-03-28T19:08:00Z" w16du:dateUtc="2025-03-29T02:08:00Z">
        <w:r w:rsidR="0097463C" w:rsidDel="005560DF">
          <w:delText>s</w:delText>
        </w:r>
      </w:del>
      <w:r w:rsidR="0097463C">
        <w:t xml:space="preserve"> that </w:t>
      </w:r>
      <w:del w:id="96" w:author="Chris Soria" w:date="2025-03-28T19:08:00Z" w16du:dateUtc="2025-03-29T02:08:00Z">
        <w:r w:rsidR="0097463C" w:rsidDel="005560DF">
          <w:delText xml:space="preserve">at </w:delText>
        </w:r>
      </w:del>
      <w:ins w:id="97" w:author="Chris Soria" w:date="2025-03-28T19:08:00Z" w16du:dateUtc="2025-03-29T02:08:00Z">
        <w:r w:rsidR="005560DF">
          <w:t xml:space="preserve">in </w:t>
        </w:r>
      </w:ins>
      <w:r w:rsidR="0097463C">
        <w:t>the mid-20</w:t>
      </w:r>
      <w:r w:rsidR="0097463C" w:rsidRPr="0097463C">
        <w:rPr>
          <w:vertAlign w:val="superscript"/>
        </w:rPr>
        <w:t>th</w:t>
      </w:r>
      <w:r w:rsidR="0097463C">
        <w:t xml:space="preserve"> century</w:t>
      </w:r>
      <w:ins w:id="98" w:author="Chris Soria" w:date="2025-03-28T19:08:00Z" w16du:dateUtc="2025-03-29T02:08:00Z">
        <w:r w:rsidR="005560DF">
          <w:t>, around the</w:t>
        </w:r>
      </w:ins>
      <w:r w:rsidR="0097463C">
        <w:t xml:space="preserve"> time of birth of today’s older adults</w:t>
      </w:r>
      <w:r w:rsidR="00FF56D9">
        <w:t xml:space="preserve">, </w:t>
      </w:r>
      <w:r w:rsidR="00FF56D9" w:rsidRPr="00FF56D9">
        <w:t>economic and health conditions in Mexico were substantially worse</w:t>
      </w:r>
      <w:r w:rsidR="00FF56D9">
        <w:t xml:space="preserve"> than those in Puerto Rico and Cuba, suggesting the importance of </w:t>
      </w:r>
      <w:r w:rsidR="00EB7A24">
        <w:t xml:space="preserve">comparative research that compares those born in each of these Hispanic Caribbean countries in more detail as distinct from Mexican-born populations. </w:t>
      </w:r>
      <w:commentRangeEnd w:id="94"/>
      <w:r w:rsidR="005560DF">
        <w:rPr>
          <w:rStyle w:val="CommentReference"/>
        </w:rPr>
        <w:commentReference w:id="94"/>
      </w:r>
      <w:r w:rsidR="00EB7A24">
        <w:t xml:space="preserve"> </w:t>
      </w:r>
    </w:p>
    <w:p w14:paraId="74AF49A2" w14:textId="7DF24D76" w:rsidR="00F60F8F" w:rsidRDefault="00F60F8F">
      <w:pPr>
        <w:pStyle w:val="FirstParagraph"/>
      </w:pPr>
      <w:r>
        <w:t>Using</w:t>
      </w:r>
      <w:r w:rsidR="00767959">
        <w:t xml:space="preserve"> national census and U.S. ACS immigrant microdata, w</w:t>
      </w:r>
      <w:r w:rsidR="00A80708">
        <w:t>e find that i</w:t>
      </w:r>
      <w:r w:rsidR="00A80708" w:rsidRPr="00A80708">
        <w:t xml:space="preserve">mmigrant characteristics and selectivity patterns vary markedly across these countries and by cohort. </w:t>
      </w:r>
      <w:r>
        <w:t>In particular</w:t>
      </w:r>
      <w:del w:id="99" w:author="Chris Soria" w:date="2025-03-28T21:31:00Z" w16du:dateUtc="2025-03-29T04:31:00Z">
        <w:r w:rsidDel="00F400EB">
          <w:delText>ly</w:delText>
        </w:r>
      </w:del>
      <w:r>
        <w:t xml:space="preserve">, </w:t>
      </w:r>
      <w:del w:id="100" w:author="Chris Soria" w:date="2025-03-28T21:31:00Z" w16du:dateUtc="2025-03-29T04:31:00Z">
        <w:r w:rsidDel="00F400EB">
          <w:delText>t</w:delText>
        </w:r>
        <w:r w:rsidR="00A80708" w:rsidRPr="00A80708" w:rsidDel="00F400EB">
          <w:delText xml:space="preserve">he </w:delText>
        </w:r>
      </w:del>
      <w:r w:rsidR="00A80708" w:rsidRPr="00A80708">
        <w:t xml:space="preserve">Caribbean older adult immigrants have substantially higher education and citizenship levels than those from </w:t>
      </w:r>
      <w:proofErr w:type="gramStart"/>
      <w:r w:rsidR="00A80708" w:rsidRPr="00A80708">
        <w:t>Mexico, but</w:t>
      </w:r>
      <w:proofErr w:type="gramEnd"/>
      <w:r w:rsidR="00A80708" w:rsidRPr="00A80708">
        <w:t xml:space="preserve"> are less likely to be married or live with children. </w:t>
      </w:r>
      <w:r w:rsidR="00653460">
        <w:t xml:space="preserve">Furthermore, we find that at least one crucial determinant of healthy aging, education, has shown rapid </w:t>
      </w:r>
      <w:r w:rsidR="009778AC">
        <w:t xml:space="preserve">changes across cohorts, indicating the importance of carefully documenting changing patterns as </w:t>
      </w:r>
      <w:r w:rsidR="00961C0E">
        <w:t>research looks to understand and predict changes in healthy aging patterns.</w:t>
      </w:r>
    </w:p>
    <w:p w14:paraId="323A30ED" w14:textId="0AF27FA6" w:rsidR="00BC48C2" w:rsidRDefault="00961C0E">
      <w:pPr>
        <w:pStyle w:val="FirstParagraph"/>
      </w:pPr>
      <w:r>
        <w:t xml:space="preserve">Within the Hispanic Caribbean, we find that </w:t>
      </w:r>
      <w:r w:rsidR="00A80708" w:rsidRPr="00A80708">
        <w:t xml:space="preserve">Dominican immigrants are most </w:t>
      </w:r>
      <w:proofErr w:type="gramStart"/>
      <w:r w:rsidR="00A80708" w:rsidRPr="00A80708">
        <w:t>similar to</w:t>
      </w:r>
      <w:proofErr w:type="gramEnd"/>
      <w:r w:rsidR="00A80708" w:rsidRPr="00A80708">
        <w:t xml:space="preserve"> those from </w:t>
      </w:r>
      <w:proofErr w:type="gramStart"/>
      <w:r w:rsidR="00A80708" w:rsidRPr="00A80708">
        <w:t>Mexico, but</w:t>
      </w:r>
      <w:proofErr w:type="gramEnd"/>
      <w:r w:rsidR="00A80708" w:rsidRPr="00A80708">
        <w:t xml:space="preserve"> have even stronger positive immigrant selectivity on education</w:t>
      </w:r>
      <w:r w:rsidR="00E8452C">
        <w:t>. F</w:t>
      </w:r>
      <w:r w:rsidR="00BC48C2">
        <w:t>uture work to examine</w:t>
      </w:r>
      <w:r w:rsidR="00592452">
        <w:t xml:space="preserve"> patterns of</w:t>
      </w:r>
      <w:r w:rsidR="00BC48C2">
        <w:t xml:space="preserve"> Dominican selectivity on other characteristics not observed here, such as health status, would be </w:t>
      </w:r>
      <w:r w:rsidR="00592452">
        <w:t>helpful for better understanding potential future trajectories of healthy aging among Dominican immigrants and how they may vary from other better studied populations such as Mexican immigrants</w:t>
      </w:r>
      <w:r w:rsidR="00A80708" w:rsidRPr="00A80708">
        <w:t xml:space="preserve">. </w:t>
      </w:r>
    </w:p>
    <w:p w14:paraId="57296E1B" w14:textId="3764B611" w:rsidR="00436221" w:rsidRDefault="009B3A63">
      <w:pPr>
        <w:pStyle w:val="FirstParagraph"/>
      </w:pPr>
      <w:r>
        <w:t xml:space="preserve">This future work will be aided by the </w:t>
      </w:r>
      <w:r w:rsidR="00C10A19">
        <w:t xml:space="preserve">improved </w:t>
      </w:r>
      <w:r>
        <w:t xml:space="preserve">availability of harmonized data from these settings, including the Caribbean CADAS, Mexican MHAS, and U.S. HRS. </w:t>
      </w:r>
      <w:r w:rsidR="00A22FD3">
        <w:t>It can build o</w:t>
      </w:r>
      <w:r w:rsidR="00C10A19">
        <w:t>n existing comparative work</w:t>
      </w:r>
      <w:r w:rsidR="000902B3">
        <w:t xml:space="preserve"> using non-national samples</w:t>
      </w:r>
      <w:r w:rsidR="00C10A19">
        <w:t xml:space="preserve"> in the Hispanic Caribbean comparing </w:t>
      </w:r>
      <w:r w:rsidR="0089694C">
        <w:t xml:space="preserve">education gradients of </w:t>
      </w:r>
      <w:r w:rsidR="000902B3">
        <w:t>characteristics such a</w:t>
      </w:r>
      <w:r w:rsidR="0089694C">
        <w:t>s</w:t>
      </w:r>
      <w:r w:rsidR="000902B3">
        <w:t xml:space="preserve"> cardiovascular risk factors</w:t>
      </w:r>
      <w:r w:rsidR="0089694C">
        <w:t xml:space="preserve"> and cognitive functioning (</w:t>
      </w:r>
      <w:proofErr w:type="spellStart"/>
      <w:r w:rsidR="00C54E31">
        <w:t>Dieci</w:t>
      </w:r>
      <w:proofErr w:type="spellEnd"/>
      <w:r w:rsidR="00C54E31">
        <w:t xml:space="preserve"> et al. 2021; Li et al. 2021</w:t>
      </w:r>
      <w:r w:rsidR="00B523A4">
        <w:t xml:space="preserve">; </w:t>
      </w:r>
      <w:proofErr w:type="spellStart"/>
      <w:r w:rsidR="00B523A4">
        <w:t>Llibre</w:t>
      </w:r>
      <w:proofErr w:type="spellEnd"/>
      <w:r w:rsidR="00B523A4">
        <w:t>-Guerra 2022</w:t>
      </w:r>
      <w:r w:rsidR="0089694C">
        <w:t>)</w:t>
      </w:r>
      <w:r w:rsidR="00A64A2C">
        <w:t>. It will also build on non-</w:t>
      </w:r>
      <w:r w:rsidR="0084655A">
        <w:t xml:space="preserve">national samples </w:t>
      </w:r>
      <w:r w:rsidR="00B523A4">
        <w:t>with</w:t>
      </w:r>
      <w:r w:rsidR="0084655A">
        <w:t xml:space="preserve"> Hispanic Caribbean immigrants in the U.S. such as the </w:t>
      </w:r>
      <w:r w:rsidR="00DB4246" w:rsidRPr="00DB4246">
        <w:t>Washington Heights and Inwood Community Aging project (</w:t>
      </w:r>
      <w:commentRangeStart w:id="101"/>
      <w:del w:id="102" w:author="Chris Soria" w:date="2025-03-28T13:01:00Z" w16du:dateUtc="2025-03-28T20:01:00Z">
        <w:r w:rsidR="001B2FC8" w:rsidRPr="004D5A62" w:rsidDel="00CF209E">
          <w:delText>CITE</w:delText>
        </w:r>
        <w:commentRangeEnd w:id="101"/>
        <w:r w:rsidR="004D5A62" w:rsidDel="00CF209E">
          <w:rPr>
            <w:rStyle w:val="CommentReference"/>
          </w:rPr>
          <w:commentReference w:id="101"/>
        </w:r>
      </w:del>
      <w:ins w:id="103" w:author="Chris Soria" w:date="2025-03-28T13:01:00Z" w16du:dateUtc="2025-03-28T20:01:00Z">
        <w:r w:rsidR="00CF209E">
          <w:t>Tang et al. 2001</w:t>
        </w:r>
      </w:ins>
      <w:r w:rsidR="00DB4246" w:rsidRPr="00DB4246">
        <w:t>)</w:t>
      </w:r>
      <w:r w:rsidR="007D2809">
        <w:t xml:space="preserve">, </w:t>
      </w:r>
      <w:r w:rsidR="001B2FC8">
        <w:t>the Boston Puerto Rico Study (</w:t>
      </w:r>
      <w:commentRangeStart w:id="104"/>
      <w:del w:id="105" w:author="Chris Soria" w:date="2025-03-28T12:55:00Z" w16du:dateUtc="2025-03-28T19:55:00Z">
        <w:r w:rsidR="00AC6BAB" w:rsidRPr="004D5A62" w:rsidDel="00CF209E">
          <w:delText>CITE</w:delText>
        </w:r>
        <w:commentRangeEnd w:id="104"/>
        <w:r w:rsidR="004D5A62" w:rsidDel="00CF209E">
          <w:rPr>
            <w:rStyle w:val="CommentReference"/>
          </w:rPr>
          <w:commentReference w:id="104"/>
        </w:r>
      </w:del>
      <w:ins w:id="106" w:author="Chris Soria" w:date="2025-03-28T12:55:00Z" w16du:dateUtc="2025-03-28T19:55:00Z">
        <w:r w:rsidR="00CF209E">
          <w:t xml:space="preserve">Tucker et al. </w:t>
        </w:r>
      </w:ins>
      <w:ins w:id="107" w:author="Chris Soria" w:date="2025-03-28T12:57:00Z" w16du:dateUtc="2025-03-28T19:57:00Z">
        <w:r w:rsidR="00CF209E">
          <w:t>2010</w:t>
        </w:r>
      </w:ins>
      <w:r w:rsidR="00AC6BAB">
        <w:t>)</w:t>
      </w:r>
      <w:r w:rsidR="00C370A6">
        <w:t xml:space="preserve">. </w:t>
      </w:r>
    </w:p>
    <w:p w14:paraId="1D5F4A9C" w14:textId="23F20F0D" w:rsidR="0092061A" w:rsidRDefault="00C370A6">
      <w:pPr>
        <w:pStyle w:val="FirstParagraph"/>
      </w:pPr>
      <w:r>
        <w:t xml:space="preserve">An ongoing challenge though is the limited sample sizes of Hispanic Caribbean immigrants </w:t>
      </w:r>
      <w:r w:rsidR="00281007">
        <w:t>even in U.S. national datasets that target or oversample Hispanic</w:t>
      </w:r>
      <w:r w:rsidR="00516AA4">
        <w:t>s</w:t>
      </w:r>
      <w:r w:rsidR="00436221">
        <w:t>. A</w:t>
      </w:r>
      <w:r w:rsidR="00516AA4">
        <w:t>s a result</w:t>
      </w:r>
      <w:r w:rsidR="00436221">
        <w:t>, immigrant</w:t>
      </w:r>
      <w:r w:rsidR="00516AA4">
        <w:t xml:space="preserve"> studies with datasets such as the HRS, the</w:t>
      </w:r>
      <w:r w:rsidR="007D2809">
        <w:t xml:space="preserve"> </w:t>
      </w:r>
      <w:r w:rsidR="007D2809" w:rsidRPr="007D2809">
        <w:t>Hispanic Community Health Study/Study of Latinos</w:t>
      </w:r>
      <w:r w:rsidR="00405234">
        <w:t xml:space="preserve"> (HCHS/SOL</w:t>
      </w:r>
      <w:r w:rsidR="00723788">
        <w:t>,</w:t>
      </w:r>
      <w:r w:rsidR="00723788" w:rsidRPr="00723788">
        <w:t xml:space="preserve"> González</w:t>
      </w:r>
      <w:r w:rsidR="00723788">
        <w:t xml:space="preserve"> et al. 2019</w:t>
      </w:r>
      <w:r w:rsidR="00405234">
        <w:t>)</w:t>
      </w:r>
      <w:r w:rsidR="00436221">
        <w:t>, etc., typically resort to aggregating Hispanic immigrants from</w:t>
      </w:r>
      <w:r w:rsidR="0092061A">
        <w:t xml:space="preserve"> Mexico and</w:t>
      </w:r>
      <w:r w:rsidR="00436221">
        <w:t xml:space="preserve"> </w:t>
      </w:r>
      <w:r w:rsidR="0092061A">
        <w:t>other</w:t>
      </w:r>
      <w:r w:rsidR="00436221">
        <w:t xml:space="preserve"> countries</w:t>
      </w:r>
      <w:r w:rsidR="0092061A">
        <w:t xml:space="preserve"> (Garcia et al. 202</w:t>
      </w:r>
      <w:r w:rsidR="00A61F58">
        <w:t>0</w:t>
      </w:r>
      <w:r w:rsidR="0092061A">
        <w:t>; Liu et al. 2025).</w:t>
      </w:r>
      <w:r w:rsidR="00201249">
        <w:t xml:space="preserve"> As we have argued above, this is likely to mask important differences</w:t>
      </w:r>
      <w:r w:rsidR="00BB370B">
        <w:t xml:space="preserve"> by national origin, </w:t>
      </w:r>
      <w:r w:rsidR="00201249">
        <w:t xml:space="preserve">and </w:t>
      </w:r>
      <w:r w:rsidR="00BB370B">
        <w:t xml:space="preserve">thus </w:t>
      </w:r>
      <w:r w:rsidR="00201249">
        <w:t>hamper</w:t>
      </w:r>
      <w:r w:rsidR="00BB370B">
        <w:t>s the</w:t>
      </w:r>
      <w:r w:rsidR="00201249">
        <w:t xml:space="preserve"> ability to draw </w:t>
      </w:r>
      <w:r w:rsidR="00BB370B">
        <w:t>informative conclusions on Hispanic healthy aging in the U.S.</w:t>
      </w:r>
      <w:r w:rsidR="00AF5918">
        <w:t xml:space="preserve"> </w:t>
      </w:r>
      <w:r w:rsidR="003850D1">
        <w:t>To better advance this research, w</w:t>
      </w:r>
      <w:r w:rsidR="00AF5918">
        <w:t>e encourage the development of larger nationally representative samples of Hispanic Caribbean immigrant groups in the U.S.</w:t>
      </w:r>
    </w:p>
    <w:p w14:paraId="5D71D6EE" w14:textId="7A9F6AB5" w:rsidR="00F603D4" w:rsidRPr="00CF5959" w:rsidRDefault="00444969" w:rsidP="00F603D4">
      <w:pPr>
        <w:pStyle w:val="BodyText"/>
        <w:rPr>
          <w:b/>
          <w:bCs/>
        </w:rPr>
      </w:pPr>
      <w:r>
        <w:t>The complexity of migration from Latin America to the United States is underscored by the region’s evolving migration landscape, which has seen a dramatic increase in intra-regional movement and return migration since 2010, challenging the narrative of unidirectional flows to North America</w:t>
      </w:r>
      <w:r w:rsidR="001C2C8B">
        <w:t>,</w:t>
      </w:r>
      <w:r>
        <w:t xml:space="preserve"> while still maintaining significant outward migration patterns (Tanco 2023). Additionally, </w:t>
      </w:r>
      <w:r w:rsidR="001C2C8B">
        <w:t>our paper</w:t>
      </w:r>
      <w:r>
        <w:t xml:space="preserve"> considers migrant populations and host </w:t>
      </w:r>
      <w:r>
        <w:lastRenderedPageBreak/>
        <w:t>countries</w:t>
      </w:r>
      <w:r w:rsidR="001C2C8B">
        <w:t xml:space="preserve"> pre-</w:t>
      </w:r>
      <w:proofErr w:type="gramStart"/>
      <w:r w:rsidR="001C2C8B">
        <w:t>2020, and</w:t>
      </w:r>
      <w:proofErr w:type="gramEnd"/>
      <w:r w:rsidR="001C2C8B">
        <w:t xml:space="preserve"> thus does not capture </w:t>
      </w:r>
      <w:r w:rsidR="00D3702A">
        <w:t>further changes since the COVID-19 pandemic (</w:t>
      </w:r>
      <w:r>
        <w:t xml:space="preserve">Hanson, </w:t>
      </w:r>
      <w:proofErr w:type="spellStart"/>
      <w:r>
        <w:t>Orrenius</w:t>
      </w:r>
      <w:proofErr w:type="spellEnd"/>
      <w:r>
        <w:t>, and Zavodny 2023)</w:t>
      </w:r>
      <w:r w:rsidR="00D3702A">
        <w:t>, nor those in response to</w:t>
      </w:r>
      <w:r w:rsidR="00CF5959">
        <w:t xml:space="preserve"> changing immigration politics in the U.S. and elsewhere in more recent years. </w:t>
      </w:r>
      <w:bookmarkStart w:id="108" w:name="sec-Appendix"/>
      <w:bookmarkEnd w:id="87"/>
    </w:p>
    <w:p w14:paraId="7861B145" w14:textId="77777777" w:rsidR="00E470FD" w:rsidRPr="00F603D4" w:rsidRDefault="00E470FD" w:rsidP="00F603D4">
      <w:pPr>
        <w:pStyle w:val="BodyText"/>
      </w:pPr>
    </w:p>
    <w:p w14:paraId="1219751A" w14:textId="0408D4CD"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109" w:name="sec-definitions"/>
      <w:commentRangeStart w:id="110"/>
      <w:r>
        <w:rPr>
          <w:rFonts w:asciiTheme="majorHAnsi" w:eastAsiaTheme="majorEastAsia" w:hAnsiTheme="majorHAnsi" w:cstheme="majorBidi"/>
          <w:color w:val="0F4761" w:themeColor="accent1" w:themeShade="BF"/>
          <w:sz w:val="40"/>
          <w:szCs w:val="40"/>
        </w:rPr>
        <w:t>Funding</w:t>
      </w:r>
      <w:commentRangeEnd w:id="110"/>
      <w:r w:rsidR="00E44F2B">
        <w:rPr>
          <w:rStyle w:val="CommentReference"/>
        </w:rPr>
        <w:commentReference w:id="110"/>
      </w:r>
    </w:p>
    <w:p w14:paraId="0A8A09DB" w14:textId="496DF6C1" w:rsidR="003C00C4" w:rsidRDefault="003C00C4">
      <w:pPr>
        <w:pStyle w:val="BodyText"/>
      </w:pPr>
      <w:r w:rsidRPr="003C00C4">
        <w:t>This work was supported by the National Institutes of Health [</w:t>
      </w:r>
      <w:r w:rsidR="00455D4D" w:rsidRPr="00455D4D">
        <w:t>R01AG064778</w:t>
      </w:r>
      <w:r w:rsidRPr="003C00C4">
        <w:t>]</w:t>
      </w:r>
      <w:r w:rsidR="00455D4D">
        <w:t>.</w:t>
      </w:r>
    </w:p>
    <w:p w14:paraId="1057E561" w14:textId="6C918C97"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Acknowledgments</w:t>
      </w:r>
    </w:p>
    <w:p w14:paraId="11F03D70" w14:textId="7E9083EA" w:rsidR="00B227E9" w:rsidRDefault="00444969">
      <w:pPr>
        <w:pStyle w:val="BodyText"/>
      </w:pPr>
      <w:r>
        <w:t xml:space="preserve">The authors wish to acknowledge the statistical offices that provided the underlying data making this research possible: </w:t>
      </w:r>
      <w:r w:rsidR="009D0480" w:rsidRPr="009D0480">
        <w:t>United States Census Bureau</w:t>
      </w:r>
      <w:r w:rsidR="009D0480">
        <w:t>;</w:t>
      </w:r>
      <w:r w:rsidR="009D0480" w:rsidRPr="009D0480">
        <w:t xml:space="preserve"> </w:t>
      </w:r>
      <w:r>
        <w:t>Office of National Statistics, Cuba; National Statistics Office, Dominican Republic; National Institute of Statistics, Geography, and Informatics, Mexico.</w:t>
      </w:r>
    </w:p>
    <w:p w14:paraId="49E898CB" w14:textId="77777777" w:rsidR="00B227E9" w:rsidRDefault="00444969">
      <w:pPr>
        <w:pStyle w:val="Heading1"/>
      </w:pPr>
      <w:bookmarkStart w:id="111" w:name="_Hlk189967777"/>
      <w:bookmarkStart w:id="112" w:name="references"/>
      <w:bookmarkEnd w:id="108"/>
      <w:bookmarkEnd w:id="109"/>
      <w:commentRangeStart w:id="113"/>
      <w:r>
        <w:t>References</w:t>
      </w:r>
      <w:commentRangeEnd w:id="113"/>
      <w:r w:rsidR="006241DF">
        <w:rPr>
          <w:rStyle w:val="CommentReference"/>
          <w:rFonts w:asciiTheme="minorHAnsi" w:eastAsiaTheme="minorHAnsi" w:hAnsiTheme="minorHAnsi" w:cstheme="minorBidi"/>
          <w:color w:val="auto"/>
        </w:rPr>
        <w:commentReference w:id="113"/>
      </w:r>
    </w:p>
    <w:p w14:paraId="7B3A7E08" w14:textId="77777777" w:rsidR="00B227E9" w:rsidRDefault="00444969">
      <w:pPr>
        <w:pStyle w:val="Bibliography"/>
      </w:pPr>
      <w:bookmarkStart w:id="114" w:name="ref-aldridge_global_2018"/>
      <w:bookmarkStart w:id="115" w:name="refs"/>
      <w:bookmarkEnd w:id="111"/>
      <w:r>
        <w:t xml:space="preserve">Aldridge, Robert W., Laura B. Nellums, Sean Bartlett, Anna Louise Barr, Parth Patel, Rachel Burns, Sally Hargreaves, et al. 2018. “Global Patterns of Mortality in International Migrants: A Systematic Review and Meta-Analysis.” </w:t>
      </w:r>
      <w:r>
        <w:rPr>
          <w:i/>
          <w:iCs/>
        </w:rPr>
        <w:t>Lancet (London, England)</w:t>
      </w:r>
      <w:r>
        <w:t xml:space="preserve"> 392 (10164): 2553–66. </w:t>
      </w:r>
      <w:hyperlink r:id="rId15">
        <w:r w:rsidR="00B227E9">
          <w:rPr>
            <w:rStyle w:val="Hyperlink"/>
          </w:rPr>
          <w:t>https://doi.org/10.1016/S0140-6736(18)32781-8</w:t>
        </w:r>
      </w:hyperlink>
      <w:r>
        <w:t>.</w:t>
      </w:r>
    </w:p>
    <w:p w14:paraId="0E01F464" w14:textId="77777777" w:rsidR="00B227E9" w:rsidRDefault="00444969">
      <w:pPr>
        <w:pStyle w:val="Bibliography"/>
      </w:pPr>
      <w:bookmarkStart w:id="116" w:name="ref-angel_aging_2017"/>
      <w:bookmarkEnd w:id="114"/>
      <w:r>
        <w:t xml:space="preserve">Angel, Jacqueline L., William Vega, and Mariana López-Ortega. 2017. “Aging in Mexico: Population Trends and Emerging Issues.” </w:t>
      </w:r>
      <w:r>
        <w:rPr>
          <w:i/>
          <w:iCs/>
        </w:rPr>
        <w:t>The Gerontologist</w:t>
      </w:r>
      <w:r>
        <w:t xml:space="preserve"> 57 (2): 153–62. </w:t>
      </w:r>
      <w:hyperlink r:id="rId16">
        <w:r w:rsidR="00B227E9">
          <w:rPr>
            <w:rStyle w:val="Hyperlink"/>
          </w:rPr>
          <w:t>https://doi.org/10.1093/geront/gnw136</w:t>
        </w:r>
      </w:hyperlink>
      <w:r>
        <w:t>.</w:t>
      </w:r>
    </w:p>
    <w:p w14:paraId="7C0960FD" w14:textId="77777777" w:rsidR="00B227E9" w:rsidRDefault="00444969">
      <w:pPr>
        <w:pStyle w:val="Bibliography"/>
      </w:pPr>
      <w:bookmarkStart w:id="117" w:name="ref-bahar_often_2024"/>
      <w:bookmarkEnd w:id="116"/>
      <w:r>
        <w:t xml:space="preserve">Bahar, Dany. 2024. “The Often Overlooked ‘Pull’ Factor: Border Crossings and Labor Market Tightness in the US,” June. </w:t>
      </w:r>
      <w:hyperlink r:id="rId17">
        <w:r w:rsidR="00B227E9">
          <w:rPr>
            <w:rStyle w:val="Hyperlink"/>
          </w:rPr>
          <w:t>https://www.cgdev.org/publication/often-overlooked-pull-factor-border-crossings-and-labor-market-tightness-us</w:t>
        </w:r>
      </w:hyperlink>
      <w:r>
        <w:t>.</w:t>
      </w:r>
    </w:p>
    <w:p w14:paraId="0EDAC0C0" w14:textId="77777777" w:rsidR="00B227E9" w:rsidRDefault="00444969">
      <w:pPr>
        <w:pStyle w:val="Bibliography"/>
      </w:pPr>
      <w:bookmarkStart w:id="118" w:name="ref-batalova_central_2021"/>
      <w:bookmarkEnd w:id="117"/>
      <w:commentRangeStart w:id="119"/>
      <w:r>
        <w:t xml:space="preserve">Batalova, Jeanne Batalova Erin Babich and Jeanne. 2021. “Central American Immigrants in the United States.” </w:t>
      </w:r>
      <w:r>
        <w:rPr>
          <w:i/>
          <w:iCs/>
        </w:rPr>
        <w:t>Migrationpolicy.org</w:t>
      </w:r>
      <w:r>
        <w:t xml:space="preserve">. </w:t>
      </w:r>
      <w:hyperlink r:id="rId18">
        <w:r w:rsidR="00B227E9">
          <w:rPr>
            <w:rStyle w:val="Hyperlink"/>
          </w:rPr>
          <w:t>https://www.migrationpolicy.org/article/central-american-immigrants-united-states-2019</w:t>
        </w:r>
      </w:hyperlink>
      <w:r>
        <w:t>.</w:t>
      </w:r>
      <w:commentRangeEnd w:id="119"/>
      <w:r w:rsidR="00CD49C8">
        <w:rPr>
          <w:rStyle w:val="CommentReference"/>
        </w:rPr>
        <w:commentReference w:id="119"/>
      </w:r>
    </w:p>
    <w:p w14:paraId="79213C85" w14:textId="77777777" w:rsidR="00B227E9" w:rsidRDefault="00444969">
      <w:pPr>
        <w:pStyle w:val="Bibliography"/>
      </w:pPr>
      <w:bookmarkStart w:id="120" w:name="ref-capielo_rosario_conceptualizing_2023"/>
      <w:bookmarkEnd w:id="118"/>
      <w:r>
        <w:t xml:space="preserve">Capielo Rosario, Cristalís, Tristan Mattwig, Kyana D. Hamilton, and Brenton Wejrowski. 2023. “Conceptualizing Puerto Rican Migration to the United States.” </w:t>
      </w:r>
      <w:r>
        <w:rPr>
          <w:i/>
          <w:iCs/>
        </w:rPr>
        <w:t>Current Opinion in Psychology</w:t>
      </w:r>
      <w:r>
        <w:t xml:space="preserve"> 51 (June): 101584. </w:t>
      </w:r>
      <w:hyperlink r:id="rId19">
        <w:r w:rsidR="00B227E9">
          <w:rPr>
            <w:rStyle w:val="Hyperlink"/>
          </w:rPr>
          <w:t>https://doi.org/10.1016/j.copsyc.2023.101584</w:t>
        </w:r>
      </w:hyperlink>
      <w:r>
        <w:t>.</w:t>
      </w:r>
    </w:p>
    <w:p w14:paraId="0B1BB20E" w14:textId="77777777" w:rsidR="00B227E9" w:rsidRDefault="00444969">
      <w:pPr>
        <w:pStyle w:val="Bibliography"/>
      </w:pPr>
      <w:bookmarkStart w:id="121" w:name="ref-causa_should_2020"/>
      <w:bookmarkEnd w:id="120"/>
      <w:r>
        <w:t xml:space="preserve">Causa, O., and J. Pichelmann. 2020. “Should I </w:t>
      </w:r>
      <w:proofErr w:type="gramStart"/>
      <w:r>
        <w:t>Stay</w:t>
      </w:r>
      <w:proofErr w:type="gramEnd"/>
      <w:r>
        <w:t xml:space="preserve"> or Should I Go? Housing and Residential Mobility Across OECD Countries.” </w:t>
      </w:r>
      <w:r>
        <w:rPr>
          <w:i/>
          <w:iCs/>
        </w:rPr>
        <w:t>OECD</w:t>
      </w:r>
      <w:r>
        <w:t xml:space="preserve"> 1626 (October). https://doi.org/</w:t>
      </w:r>
      <w:hyperlink r:id="rId20">
        <w:r w:rsidR="00B227E9">
          <w:rPr>
            <w:rStyle w:val="Hyperlink"/>
          </w:rPr>
          <w:t>https://doi.org/10.1787/d91329c2-en</w:t>
        </w:r>
      </w:hyperlink>
      <w:r>
        <w:t>.</w:t>
      </w:r>
    </w:p>
    <w:p w14:paraId="408A80C1" w14:textId="77777777" w:rsidR="00B227E9" w:rsidRDefault="00444969">
      <w:pPr>
        <w:pStyle w:val="Bibliography"/>
      </w:pPr>
      <w:bookmarkStart w:id="122" w:name="ref-cervantes_salvador_2018"/>
      <w:bookmarkEnd w:id="121"/>
      <w:r>
        <w:lastRenderedPageBreak/>
        <w:t xml:space="preserve">Cervantes, Cecilia Menjívar and Andrea Gómez. 2018. “El Salvador: Civil War, Natural Disasters, and Gang Violence Drive Migration.” </w:t>
      </w:r>
      <w:r>
        <w:rPr>
          <w:i/>
          <w:iCs/>
        </w:rPr>
        <w:t>Migrationpolicy.org</w:t>
      </w:r>
      <w:r>
        <w:t xml:space="preserve">. </w:t>
      </w:r>
      <w:hyperlink r:id="rId21">
        <w:r w:rsidR="00B227E9">
          <w:rPr>
            <w:rStyle w:val="Hyperlink"/>
          </w:rPr>
          <w:t>https://www.migrationpolicy.org/article/el-salvador-civil-war-natural-disasters-and-gang-violence-drive-migration</w:t>
        </w:r>
      </w:hyperlink>
      <w:r>
        <w:t>.</w:t>
      </w:r>
    </w:p>
    <w:p w14:paraId="1C7A3266" w14:textId="77777777" w:rsidR="00B227E9" w:rsidRDefault="00444969">
      <w:pPr>
        <w:pStyle w:val="Bibliography"/>
      </w:pPr>
      <w:bookmarkStart w:id="123" w:name="ref-clemens_place_2009"/>
      <w:bookmarkEnd w:id="122"/>
      <w:r>
        <w:t xml:space="preserve">Clemens, Michael A., Claudio E. Montenegro, and Lant Pritchett. 2009. “The Place Premium: Wage Differences for Identical Workers Across the U.S. Border.” {SSRN} {Scholarly} {Paper}. Rochester, NY. </w:t>
      </w:r>
      <w:hyperlink r:id="rId22">
        <w:r w:rsidR="00B227E9">
          <w:rPr>
            <w:rStyle w:val="Hyperlink"/>
          </w:rPr>
          <w:t>https://doi.org/10.2139/ssrn.1211427</w:t>
        </w:r>
      </w:hyperlink>
      <w:r>
        <w:t>.</w:t>
      </w:r>
    </w:p>
    <w:p w14:paraId="4AEAA7E3" w14:textId="64E2E67F" w:rsidR="00561D8C" w:rsidRDefault="00561D8C">
      <w:pPr>
        <w:pStyle w:val="Bibliography"/>
      </w:pPr>
      <w:bookmarkStart w:id="124" w:name="ref-duany_send_2010"/>
      <w:bookmarkEnd w:id="123"/>
      <w:proofErr w:type="spellStart"/>
      <w:r w:rsidRPr="00561D8C">
        <w:t>Dieci</w:t>
      </w:r>
      <w:proofErr w:type="spellEnd"/>
      <w:r w:rsidRPr="00561D8C">
        <w:t xml:space="preserve">, M., </w:t>
      </w:r>
      <w:proofErr w:type="spellStart"/>
      <w:r w:rsidRPr="00561D8C">
        <w:t>Llibre</w:t>
      </w:r>
      <w:proofErr w:type="spellEnd"/>
      <w:r w:rsidRPr="00561D8C">
        <w:t xml:space="preserve">-Rodriguez, J. J., Acosta, D., &amp; Dow, W. H. Cuba’s cardiovascular risk factors: International comparison of levels and education gradients. </w:t>
      </w:r>
      <w:proofErr w:type="spellStart"/>
      <w:r w:rsidRPr="00561D8C">
        <w:t>Plos</w:t>
      </w:r>
      <w:proofErr w:type="spellEnd"/>
      <w:r w:rsidRPr="00561D8C">
        <w:t xml:space="preserve"> One, 16(3), e0247831, 2021.</w:t>
      </w:r>
    </w:p>
    <w:p w14:paraId="7EBCA7FC" w14:textId="71685751" w:rsidR="00B227E9" w:rsidRDefault="00444969">
      <w:pPr>
        <w:pStyle w:val="Bibliography"/>
      </w:pPr>
      <w:r>
        <w:t xml:space="preserve">Duany, Jorge. 2010. “To Send or Not to Send: Migrant Remittances in Puerto Rico, the Dominican Republic, and Mexico.” </w:t>
      </w:r>
      <w:r>
        <w:rPr>
          <w:i/>
          <w:iCs/>
        </w:rPr>
        <w:t>The ANNALS of the American Academy of Political and Social Science</w:t>
      </w:r>
      <w:r>
        <w:t xml:space="preserve"> 630 (1): 205–23. </w:t>
      </w:r>
      <w:hyperlink r:id="rId23">
        <w:r w:rsidR="00B227E9">
          <w:rPr>
            <w:rStyle w:val="Hyperlink"/>
          </w:rPr>
          <w:t>https://doi.org/10.1177/0002716210368111</w:t>
        </w:r>
      </w:hyperlink>
      <w:r>
        <w:t>.</w:t>
      </w:r>
    </w:p>
    <w:p w14:paraId="26857472" w14:textId="77777777" w:rsidR="00B227E9" w:rsidRDefault="00444969">
      <w:pPr>
        <w:pStyle w:val="Bibliography"/>
      </w:pPr>
      <w:bookmarkStart w:id="125" w:name="ref-duany_cuban_2017"/>
      <w:bookmarkEnd w:id="124"/>
      <w:r>
        <w:t xml:space="preserve">———. 2017. “Cuban Migration: A Postrevolution Exodus Ebbs and Flows.” </w:t>
      </w:r>
      <w:r>
        <w:rPr>
          <w:i/>
          <w:iCs/>
        </w:rPr>
        <w:t>Migrationpolicy.org</w:t>
      </w:r>
      <w:r>
        <w:t xml:space="preserve">. </w:t>
      </w:r>
      <w:hyperlink r:id="rId24">
        <w:r w:rsidR="00B227E9">
          <w:rPr>
            <w:rStyle w:val="Hyperlink"/>
          </w:rPr>
          <w:t>https://www.migrationpolicy.org/article/cuban-migration-postrevolution-exodus-ebbs-and-flows</w:t>
        </w:r>
      </w:hyperlink>
      <w:r>
        <w:t>.</w:t>
      </w:r>
    </w:p>
    <w:p w14:paraId="516A68FB" w14:textId="5019AC92" w:rsidR="008A0CB0" w:rsidRPr="008A0CB0" w:rsidRDefault="008A0CB0" w:rsidP="008A0CB0">
      <w:bookmarkStart w:id="126" w:name="ref-fitzgerald_sociology_2018"/>
      <w:bookmarkEnd w:id="125"/>
      <w:r w:rsidRPr="008A0CB0">
        <w:t xml:space="preserve">Feliciano, C. 2020. </w:t>
      </w:r>
      <w:r>
        <w:t>“</w:t>
      </w:r>
      <w:r w:rsidRPr="008A0CB0">
        <w:t>Immigrant selectivity effects on health, labor market, and educational outcomes.</w:t>
      </w:r>
      <w:r>
        <w:t>”</w:t>
      </w:r>
      <w:r w:rsidRPr="008A0CB0">
        <w:t xml:space="preserve"> </w:t>
      </w:r>
      <w:r w:rsidRPr="008A0CB0">
        <w:rPr>
          <w:i/>
          <w:iCs/>
        </w:rPr>
        <w:t>Annual Review of Sociology</w:t>
      </w:r>
      <w:r w:rsidRPr="008A0CB0">
        <w:t>, 46, 315–334.</w:t>
      </w:r>
    </w:p>
    <w:p w14:paraId="68D103AA" w14:textId="76C4A0DC" w:rsidR="00B227E9" w:rsidRDefault="00444969">
      <w:pPr>
        <w:pStyle w:val="Bibliography"/>
      </w:pPr>
      <w:r>
        <w:t xml:space="preserve">FitzGerald, David Scott, and Rawan Arar. 2018. “The Sociology of Refugee Migration.” </w:t>
      </w:r>
      <w:r>
        <w:rPr>
          <w:i/>
          <w:iCs/>
        </w:rPr>
        <w:t>Annual Review of Sociology</w:t>
      </w:r>
      <w:r>
        <w:t xml:space="preserve"> 44 (Volume 44, 2018): 387–406. </w:t>
      </w:r>
      <w:hyperlink r:id="rId25">
        <w:r w:rsidR="00B227E9">
          <w:rPr>
            <w:rStyle w:val="Hyperlink"/>
          </w:rPr>
          <w:t>https://doi.org/10.1146/annurev-soc-073117-041204</w:t>
        </w:r>
      </w:hyperlink>
      <w:r>
        <w:t>.</w:t>
      </w:r>
    </w:p>
    <w:p w14:paraId="67447462" w14:textId="6333C382" w:rsidR="00A61F58" w:rsidRDefault="00A61F58" w:rsidP="00B83802">
      <w:pPr>
        <w:pStyle w:val="Bibliography"/>
      </w:pPr>
      <w:bookmarkStart w:id="127" w:name="ref-noauthor_global_2021"/>
      <w:bookmarkEnd w:id="126"/>
      <w:commentRangeStart w:id="128"/>
      <w:proofErr w:type="spellStart"/>
      <w:r w:rsidRPr="000958B1">
        <w:rPr>
          <w:lang w:val="es-ES"/>
        </w:rPr>
        <w:t>Garcia</w:t>
      </w:r>
      <w:proofErr w:type="spellEnd"/>
      <w:r w:rsidRPr="000958B1">
        <w:rPr>
          <w:lang w:val="es-ES"/>
        </w:rPr>
        <w:t xml:space="preserve"> MA</w:t>
      </w:r>
      <w:commentRangeEnd w:id="128"/>
      <w:r>
        <w:rPr>
          <w:rStyle w:val="CommentReference"/>
        </w:rPr>
        <w:commentReference w:id="128"/>
      </w:r>
      <w:r w:rsidRPr="000958B1">
        <w:rPr>
          <w:lang w:val="es-ES"/>
        </w:rPr>
        <w:t xml:space="preserve">, Ortiz K, Arévalo SP, et al. </w:t>
      </w:r>
      <w:r w:rsidRPr="00A61F58">
        <w:t xml:space="preserve">Age of Migration and Cognitive Function Among Older Latinos in the United States. </w:t>
      </w:r>
      <w:r w:rsidRPr="00A61F58">
        <w:rPr>
          <w:i/>
          <w:iCs/>
        </w:rPr>
        <w:t>Journal of Alzheimer’s Disease</w:t>
      </w:r>
      <w:r w:rsidRPr="00A61F58">
        <w:t>. 2020;76(4):1493-1511. doi:10.3233/JAD-191296</w:t>
      </w:r>
    </w:p>
    <w:p w14:paraId="35869130" w14:textId="6BA7D511" w:rsidR="00B227E9" w:rsidRPr="00595A06" w:rsidRDefault="00444969">
      <w:pPr>
        <w:pStyle w:val="Bibliography"/>
      </w:pPr>
      <w:r>
        <w:t xml:space="preserve">“Global Health Observatory.” 2021. </w:t>
      </w:r>
      <w:r>
        <w:rPr>
          <w:i/>
          <w:iCs/>
        </w:rPr>
        <w:t>WHO</w:t>
      </w:r>
      <w:r>
        <w:t xml:space="preserve">. </w:t>
      </w:r>
      <w:hyperlink r:id="rId26">
        <w:r w:rsidR="00B227E9" w:rsidRPr="00595A06">
          <w:rPr>
            <w:rStyle w:val="Hyperlink"/>
          </w:rPr>
          <w:t>https://apps.who.int/gho/data/node.main.688</w:t>
        </w:r>
      </w:hyperlink>
      <w:r w:rsidRPr="00595A06">
        <w:t>.</w:t>
      </w:r>
    </w:p>
    <w:p w14:paraId="0DCCE5B3" w14:textId="29EE7B82" w:rsidR="00723788" w:rsidRDefault="00723788">
      <w:pPr>
        <w:pStyle w:val="Bibliography"/>
      </w:pPr>
      <w:bookmarkStart w:id="129" w:name="_Hlk193929130"/>
      <w:bookmarkStart w:id="130" w:name="ref-gonzalez_current_2024"/>
      <w:bookmarkEnd w:id="127"/>
      <w:r w:rsidRPr="000958B1">
        <w:rPr>
          <w:lang w:val="es-ES"/>
        </w:rPr>
        <w:t>González</w:t>
      </w:r>
      <w:bookmarkEnd w:id="129"/>
      <w:r w:rsidRPr="000958B1">
        <w:rPr>
          <w:lang w:val="es-ES"/>
        </w:rPr>
        <w:t xml:space="preserve">, H. M., </w:t>
      </w:r>
      <w:proofErr w:type="spellStart"/>
      <w:r w:rsidRPr="000958B1">
        <w:rPr>
          <w:lang w:val="es-ES"/>
        </w:rPr>
        <w:t>Tarraf</w:t>
      </w:r>
      <w:proofErr w:type="spellEnd"/>
      <w:r w:rsidRPr="000958B1">
        <w:rPr>
          <w:lang w:val="es-ES"/>
        </w:rPr>
        <w:t xml:space="preserve">, W., </w:t>
      </w:r>
      <w:proofErr w:type="spellStart"/>
      <w:r w:rsidRPr="000958B1">
        <w:rPr>
          <w:lang w:val="es-ES"/>
        </w:rPr>
        <w:t>Fornage</w:t>
      </w:r>
      <w:proofErr w:type="spellEnd"/>
      <w:r w:rsidRPr="000958B1">
        <w:rPr>
          <w:lang w:val="es-ES"/>
        </w:rPr>
        <w:t xml:space="preserve">, M., González, K. A., Chai, A., </w:t>
      </w:r>
      <w:proofErr w:type="spellStart"/>
      <w:r w:rsidRPr="000958B1">
        <w:rPr>
          <w:lang w:val="es-ES"/>
        </w:rPr>
        <w:t>Youngblood</w:t>
      </w:r>
      <w:proofErr w:type="spellEnd"/>
      <w:r w:rsidRPr="000958B1">
        <w:rPr>
          <w:lang w:val="es-ES"/>
        </w:rPr>
        <w:t xml:space="preserve">, M., de los </w:t>
      </w:r>
      <w:proofErr w:type="spellStart"/>
      <w:r w:rsidRPr="000958B1">
        <w:rPr>
          <w:lang w:val="es-ES"/>
        </w:rPr>
        <w:t>Angeles</w:t>
      </w:r>
      <w:proofErr w:type="spellEnd"/>
      <w:r w:rsidRPr="000958B1">
        <w:rPr>
          <w:lang w:val="es-ES"/>
        </w:rPr>
        <w:t xml:space="preserve"> Abreu, M., Zeng, D., Thomas, S., &amp; Talavera, G. A. (2019). </w:t>
      </w:r>
      <w:r w:rsidRPr="00723788">
        <w:t xml:space="preserve">A research framework for cognitive aging and Alzheimer's disease among diverse US Latinos: Design and implementation of the Hispanic Community Health Study/Study of Latinos-Investigation of Neurocognitive Aging (SOL-INCA). </w:t>
      </w:r>
      <w:r w:rsidRPr="00723788">
        <w:rPr>
          <w:i/>
          <w:iCs/>
        </w:rPr>
        <w:t>Alzheimer's &amp; Dementia</w:t>
      </w:r>
      <w:r w:rsidRPr="00723788">
        <w:t>, 15(12), 1624-1632. https://doi.org/10.1016/j.jalz.2019.08.192</w:t>
      </w:r>
    </w:p>
    <w:p w14:paraId="067C9EA8" w14:textId="122E1AF5" w:rsidR="00B227E9" w:rsidRDefault="00444969">
      <w:pPr>
        <w:pStyle w:val="Bibliography"/>
      </w:pPr>
      <w:r>
        <w:t xml:space="preserve">González, Juan. 2024. “The Current Migrant Crisis: How U.S. Policy Toward Latin America Has Fueled Historic Numbers of Asylum Seekers - New Labor Forum.” </w:t>
      </w:r>
      <w:hyperlink r:id="rId27">
        <w:r w:rsidR="00B227E9">
          <w:rPr>
            <w:rStyle w:val="Hyperlink"/>
          </w:rPr>
          <w:t>https://newlaborforum.cuny.edu/2024/05/01/the-current-migrant-crisis-how-u-s-policy-toward-latin-america-has-fueled-historic-numbers-of-asylum-seekers/</w:t>
        </w:r>
      </w:hyperlink>
      <w:r>
        <w:t>.</w:t>
      </w:r>
    </w:p>
    <w:p w14:paraId="75DF39B1" w14:textId="77777777" w:rsidR="00B227E9" w:rsidRDefault="00444969">
      <w:pPr>
        <w:pStyle w:val="Bibliography"/>
      </w:pPr>
      <w:bookmarkStart w:id="131" w:name="ref-hanson_us_2023"/>
      <w:bookmarkEnd w:id="130"/>
      <w:r>
        <w:lastRenderedPageBreak/>
        <w:t xml:space="preserve">Hanson, Gordon, Pia Orrenius, and Madeline Zavodny. 2023. “US Immigration from Latin America in Historical Perspective.” </w:t>
      </w:r>
      <w:r>
        <w:rPr>
          <w:i/>
          <w:iCs/>
        </w:rPr>
        <w:t>Journal of Economic Perspectives</w:t>
      </w:r>
      <w:r>
        <w:t xml:space="preserve"> 37 (1): 199–222. </w:t>
      </w:r>
      <w:hyperlink r:id="rId28">
        <w:r w:rsidR="00B227E9">
          <w:rPr>
            <w:rStyle w:val="Hyperlink"/>
          </w:rPr>
          <w:t>https://doi.org/10.1257/jep.37.1.199</w:t>
        </w:r>
      </w:hyperlink>
      <w:r>
        <w:t>.</w:t>
      </w:r>
    </w:p>
    <w:p w14:paraId="0FB53104" w14:textId="77777777" w:rsidR="00B227E9" w:rsidRPr="000958B1" w:rsidRDefault="00444969">
      <w:pPr>
        <w:pStyle w:val="Bibliography"/>
        <w:rPr>
          <w:lang w:val="es-ES"/>
        </w:rPr>
      </w:pPr>
      <w:bookmarkStart w:id="132" w:name="ref-henao_subjective_2023"/>
      <w:bookmarkEnd w:id="131"/>
      <w:r w:rsidRPr="00F740BD">
        <w:rPr>
          <w:lang w:val="es-ES"/>
          <w:rPrChange w:id="133" w:author="Chris Soria" w:date="2025-03-29T00:47:00Z" w16du:dateUtc="2025-03-29T07:47:00Z">
            <w:rPr/>
          </w:rPrChange>
        </w:rPr>
        <w:t xml:space="preserve">Henao, Carolina, Jenny Paola Lis-Gutiérrez, and Manuel Ignacio Balaguera. </w:t>
      </w:r>
      <w:r>
        <w:t xml:space="preserve">2023. “Subjective Quality of Life in Latin American.” </w:t>
      </w:r>
      <w:r w:rsidRPr="000958B1">
        <w:rPr>
          <w:i/>
          <w:iCs/>
          <w:lang w:val="es-ES"/>
        </w:rPr>
        <w:t>Salud, Ciencia y Tecnología - Serie de Conferencias</w:t>
      </w:r>
      <w:r w:rsidRPr="000958B1">
        <w:rPr>
          <w:lang w:val="es-ES"/>
        </w:rPr>
        <w:t xml:space="preserve"> 2 (</w:t>
      </w:r>
      <w:proofErr w:type="spellStart"/>
      <w:r w:rsidRPr="000958B1">
        <w:rPr>
          <w:lang w:val="es-ES"/>
        </w:rPr>
        <w:t>September</w:t>
      </w:r>
      <w:proofErr w:type="spellEnd"/>
      <w:r w:rsidRPr="000958B1">
        <w:rPr>
          <w:lang w:val="es-ES"/>
        </w:rPr>
        <w:t xml:space="preserve">): 384–84. </w:t>
      </w:r>
      <w:r w:rsidR="00B227E9">
        <w:fldChar w:fldCharType="begin"/>
      </w:r>
      <w:r w:rsidR="00B227E9" w:rsidRPr="00C517A2">
        <w:rPr>
          <w:lang w:val="es-ES"/>
          <w:rPrChange w:id="134" w:author="Chris Soria" w:date="2025-03-29T00:36:00Z" w16du:dateUtc="2025-03-29T07:36:00Z">
            <w:rPr/>
          </w:rPrChange>
        </w:rPr>
        <w:instrText>HYPERLINK "https://doi.org/10.56294/sctconf2023384" \h</w:instrText>
      </w:r>
      <w:r w:rsidR="00B227E9">
        <w:fldChar w:fldCharType="separate"/>
      </w:r>
      <w:r w:rsidR="00B227E9" w:rsidRPr="000958B1">
        <w:rPr>
          <w:rStyle w:val="Hyperlink"/>
          <w:lang w:val="es-ES"/>
        </w:rPr>
        <w:t>https://doi.org/10.56294/sctconf2023384</w:t>
      </w:r>
      <w:r w:rsidR="00B227E9">
        <w:fldChar w:fldCharType="end"/>
      </w:r>
      <w:r w:rsidRPr="000958B1">
        <w:rPr>
          <w:lang w:val="es-ES"/>
        </w:rPr>
        <w:t>.</w:t>
      </w:r>
    </w:p>
    <w:p w14:paraId="352627B7" w14:textId="77777777" w:rsidR="00B227E9" w:rsidRDefault="00444969">
      <w:pPr>
        <w:pStyle w:val="Bibliography"/>
      </w:pPr>
      <w:bookmarkStart w:id="135" w:name="ref-jonas_centaurs_2018"/>
      <w:bookmarkEnd w:id="132"/>
      <w:r>
        <w:t xml:space="preserve">Jonas, Susanne. 2018. </w:t>
      </w:r>
      <w:r>
        <w:rPr>
          <w:i/>
          <w:iCs/>
        </w:rPr>
        <w:t xml:space="preserve">Of Centaurs </w:t>
      </w:r>
      <w:proofErr w:type="gramStart"/>
      <w:r>
        <w:rPr>
          <w:i/>
          <w:iCs/>
        </w:rPr>
        <w:t>And</w:t>
      </w:r>
      <w:proofErr w:type="gramEnd"/>
      <w:r>
        <w:rPr>
          <w:i/>
          <w:iCs/>
        </w:rPr>
        <w:t xml:space="preserve"> Doves: Guatemala’s Peace Process</w:t>
      </w:r>
      <w:r>
        <w:t xml:space="preserve">. New York: Routledge. </w:t>
      </w:r>
      <w:hyperlink r:id="rId29">
        <w:r w:rsidR="00B227E9">
          <w:rPr>
            <w:rStyle w:val="Hyperlink"/>
          </w:rPr>
          <w:t>https://doi.org/10.4324/9780429498596</w:t>
        </w:r>
      </w:hyperlink>
      <w:r>
        <w:t>.</w:t>
      </w:r>
    </w:p>
    <w:p w14:paraId="13CE7957" w14:textId="77777777" w:rsidR="00B227E9" w:rsidRPr="00C517A2" w:rsidRDefault="00444969">
      <w:pPr>
        <w:pStyle w:val="Bibliography"/>
        <w:rPr>
          <w:lang w:val="es-ES"/>
          <w:rPrChange w:id="136" w:author="Chris Soria" w:date="2025-03-29T00:36:00Z" w16du:dateUtc="2025-03-29T07:36:00Z">
            <w:rPr/>
          </w:rPrChange>
        </w:rPr>
      </w:pPr>
      <w:bookmarkStart w:id="137" w:name="ref-kritz_international_1992"/>
      <w:bookmarkEnd w:id="135"/>
      <w:r>
        <w:t xml:space="preserve">Kritz, Mary M., Lin Lean Lim, and Hania Zlotnik. 1992. </w:t>
      </w:r>
      <w:r>
        <w:rPr>
          <w:i/>
          <w:iCs/>
        </w:rPr>
        <w:t xml:space="preserve">International Migration </w:t>
      </w:r>
      <w:proofErr w:type="gramStart"/>
      <w:r>
        <w:rPr>
          <w:i/>
          <w:iCs/>
        </w:rPr>
        <w:t>Systems :</w:t>
      </w:r>
      <w:proofErr w:type="gramEnd"/>
      <w:r>
        <w:rPr>
          <w:i/>
          <w:iCs/>
        </w:rPr>
        <w:t xml:space="preserve"> A Global Approach</w:t>
      </w:r>
      <w:r>
        <w:t xml:space="preserve">. </w:t>
      </w:r>
      <w:proofErr w:type="spellStart"/>
      <w:r w:rsidRPr="00C517A2">
        <w:rPr>
          <w:lang w:val="es-ES"/>
          <w:rPrChange w:id="138" w:author="Chris Soria" w:date="2025-03-29T00:36:00Z" w16du:dateUtc="2025-03-29T07:36:00Z">
            <w:rPr/>
          </w:rPrChange>
        </w:rPr>
        <w:t>Seminar</w:t>
      </w:r>
      <w:proofErr w:type="spellEnd"/>
      <w:r w:rsidRPr="00C517A2">
        <w:rPr>
          <w:lang w:val="es-ES"/>
          <w:rPrChange w:id="139" w:author="Chris Soria" w:date="2025-03-29T00:36:00Z" w16du:dateUtc="2025-03-29T07:36:00Z">
            <w:rPr/>
          </w:rPrChange>
        </w:rPr>
        <w:t xml:space="preserve"> </w:t>
      </w:r>
      <w:proofErr w:type="spellStart"/>
      <w:r w:rsidRPr="00C517A2">
        <w:rPr>
          <w:lang w:val="es-ES"/>
          <w:rPrChange w:id="140" w:author="Chris Soria" w:date="2025-03-29T00:36:00Z" w16du:dateUtc="2025-03-29T07:36:00Z">
            <w:rPr/>
          </w:rPrChange>
        </w:rPr>
        <w:t>on</w:t>
      </w:r>
      <w:proofErr w:type="spellEnd"/>
      <w:r w:rsidRPr="00C517A2">
        <w:rPr>
          <w:lang w:val="es-ES"/>
          <w:rPrChange w:id="141" w:author="Chris Soria" w:date="2025-03-29T00:36:00Z" w16du:dateUtc="2025-03-29T07:36:00Z">
            <w:rPr/>
          </w:rPrChange>
        </w:rPr>
        <w:t xml:space="preserve"> International </w:t>
      </w:r>
      <w:proofErr w:type="spellStart"/>
      <w:r w:rsidRPr="00C517A2">
        <w:rPr>
          <w:lang w:val="es-ES"/>
          <w:rPrChange w:id="142" w:author="Chris Soria" w:date="2025-03-29T00:36:00Z" w16du:dateUtc="2025-03-29T07:36:00Z">
            <w:rPr/>
          </w:rPrChange>
        </w:rPr>
        <w:t>Migration</w:t>
      </w:r>
      <w:proofErr w:type="spellEnd"/>
      <w:r w:rsidRPr="00C517A2">
        <w:rPr>
          <w:lang w:val="es-ES"/>
          <w:rPrChange w:id="143" w:author="Chris Soria" w:date="2025-03-29T00:36:00Z" w16du:dateUtc="2025-03-29T07:36:00Z">
            <w:rPr/>
          </w:rPrChange>
        </w:rPr>
        <w:t xml:space="preserve"> </w:t>
      </w:r>
      <w:proofErr w:type="spellStart"/>
      <w:r w:rsidRPr="00C517A2">
        <w:rPr>
          <w:lang w:val="es-ES"/>
          <w:rPrChange w:id="144" w:author="Chris Soria" w:date="2025-03-29T00:36:00Z" w16du:dateUtc="2025-03-29T07:36:00Z">
            <w:rPr/>
          </w:rPrChange>
        </w:rPr>
        <w:t>Systems</w:t>
      </w:r>
      <w:proofErr w:type="spellEnd"/>
      <w:r w:rsidRPr="00C517A2">
        <w:rPr>
          <w:lang w:val="es-ES"/>
          <w:rPrChange w:id="145" w:author="Chris Soria" w:date="2025-03-29T00:36:00Z" w16du:dateUtc="2025-03-29T07:36:00Z">
            <w:rPr/>
          </w:rPrChange>
        </w:rPr>
        <w:t xml:space="preserve">. Oxford: Clarendon </w:t>
      </w:r>
      <w:proofErr w:type="spellStart"/>
      <w:r w:rsidRPr="00C517A2">
        <w:rPr>
          <w:lang w:val="es-ES"/>
          <w:rPrChange w:id="146" w:author="Chris Soria" w:date="2025-03-29T00:36:00Z" w16du:dateUtc="2025-03-29T07:36:00Z">
            <w:rPr/>
          </w:rPrChange>
        </w:rPr>
        <w:t>Press</w:t>
      </w:r>
      <w:proofErr w:type="spellEnd"/>
      <w:r w:rsidRPr="00C517A2">
        <w:rPr>
          <w:lang w:val="es-ES"/>
          <w:rPrChange w:id="147" w:author="Chris Soria" w:date="2025-03-29T00:36:00Z" w16du:dateUtc="2025-03-29T07:36:00Z">
            <w:rPr/>
          </w:rPrChange>
        </w:rPr>
        <w:t>.</w:t>
      </w:r>
    </w:p>
    <w:p w14:paraId="7311BA9F" w14:textId="77777777" w:rsidR="00B227E9" w:rsidRPr="000958B1" w:rsidRDefault="00444969">
      <w:pPr>
        <w:pStyle w:val="Bibliography"/>
        <w:rPr>
          <w:lang w:val="es-ES"/>
        </w:rPr>
      </w:pPr>
      <w:bookmarkStart w:id="148" w:name="ref-larotta_silva_determinantes_2019"/>
      <w:bookmarkEnd w:id="137"/>
      <w:proofErr w:type="spellStart"/>
      <w:r w:rsidRPr="00C517A2">
        <w:rPr>
          <w:lang w:val="es-ES"/>
          <w:rPrChange w:id="149" w:author="Chris Soria" w:date="2025-03-29T00:36:00Z" w16du:dateUtc="2025-03-29T07:36:00Z">
            <w:rPr/>
          </w:rPrChange>
        </w:rPr>
        <w:t>Larotta</w:t>
      </w:r>
      <w:proofErr w:type="spellEnd"/>
      <w:r w:rsidRPr="00C517A2">
        <w:rPr>
          <w:lang w:val="es-ES"/>
          <w:rPrChange w:id="150" w:author="Chris Soria" w:date="2025-03-29T00:36:00Z" w16du:dateUtc="2025-03-29T07:36:00Z">
            <w:rPr/>
          </w:rPrChange>
        </w:rPr>
        <w:t xml:space="preserve"> Silva, Sonia Patricia. </w:t>
      </w:r>
      <w:r w:rsidRPr="000958B1">
        <w:rPr>
          <w:lang w:val="es-ES"/>
        </w:rPr>
        <w:t xml:space="preserve">2019. “Determinantes Para La Migración Internacional de </w:t>
      </w:r>
      <w:proofErr w:type="gramStart"/>
      <w:r w:rsidRPr="000958B1">
        <w:rPr>
          <w:lang w:val="es-ES"/>
        </w:rPr>
        <w:t>Colombianos</w:t>
      </w:r>
      <w:proofErr w:type="gramEnd"/>
      <w:r w:rsidRPr="000958B1">
        <w:rPr>
          <w:lang w:val="es-ES"/>
        </w:rPr>
        <w:t xml:space="preserve"> Entre 1990-2015 a Partir de Un Modelo Gravitacional.” </w:t>
      </w:r>
      <w:r w:rsidRPr="000958B1">
        <w:rPr>
          <w:i/>
          <w:iCs/>
          <w:lang w:val="es-ES"/>
        </w:rPr>
        <w:t>Territorios</w:t>
      </w:r>
      <w:r w:rsidRPr="000958B1">
        <w:rPr>
          <w:lang w:val="es-ES"/>
        </w:rPr>
        <w:t>, no. 41 (</w:t>
      </w:r>
      <w:proofErr w:type="spellStart"/>
      <w:r w:rsidRPr="000958B1">
        <w:rPr>
          <w:lang w:val="es-ES"/>
        </w:rPr>
        <w:t>December</w:t>
      </w:r>
      <w:proofErr w:type="spellEnd"/>
      <w:r w:rsidRPr="000958B1">
        <w:rPr>
          <w:lang w:val="es-ES"/>
        </w:rPr>
        <w:t xml:space="preserve">): 69–100. </w:t>
      </w:r>
      <w:r w:rsidR="00B227E9">
        <w:fldChar w:fldCharType="begin"/>
      </w:r>
      <w:r w:rsidR="00B227E9" w:rsidRPr="00C517A2">
        <w:rPr>
          <w:lang w:val="es-ES"/>
          <w:rPrChange w:id="151" w:author="Chris Soria" w:date="2025-03-29T00:36:00Z" w16du:dateUtc="2025-03-29T07:36:00Z">
            <w:rPr/>
          </w:rPrChange>
        </w:rPr>
        <w:instrText>HYPERLINK "https://doi.org/10.12804/revistas.urosario.edu.co/territorios/a.7414" \h</w:instrText>
      </w:r>
      <w:r w:rsidR="00B227E9">
        <w:fldChar w:fldCharType="separate"/>
      </w:r>
      <w:r w:rsidR="00B227E9" w:rsidRPr="000958B1">
        <w:rPr>
          <w:rStyle w:val="Hyperlink"/>
          <w:lang w:val="es-ES"/>
        </w:rPr>
        <w:t>https://doi.org/10.12804/revistas.urosario.edu.co/territorios/a.7414</w:t>
      </w:r>
      <w:r w:rsidR="00B227E9">
        <w:fldChar w:fldCharType="end"/>
      </w:r>
      <w:r w:rsidRPr="000958B1">
        <w:rPr>
          <w:lang w:val="es-ES"/>
        </w:rPr>
        <w:t>.</w:t>
      </w:r>
    </w:p>
    <w:p w14:paraId="46F836BD" w14:textId="62BB6A95" w:rsidR="00C43FCE" w:rsidRDefault="00C43FCE" w:rsidP="00C43FCE">
      <w:pPr>
        <w:pStyle w:val="Bibliography"/>
      </w:pPr>
      <w:r>
        <w:t>Lewis, JM. 2014. “Testing alternative relationship and marital status questions on the 2013 American Community Survey—questionnaire design test.” Washington, DC: US Census Bureau</w:t>
      </w:r>
      <w:r w:rsidR="00003499">
        <w:t>.</w:t>
      </w:r>
    </w:p>
    <w:p w14:paraId="4AF4BB35" w14:textId="6E65B4BE" w:rsidR="007E3170" w:rsidRDefault="007E3170" w:rsidP="00C43FCE">
      <w:pPr>
        <w:pStyle w:val="Bibliography"/>
      </w:pPr>
      <w:r w:rsidRPr="007E3170">
        <w:t xml:space="preserve">Li, J., </w:t>
      </w:r>
      <w:proofErr w:type="spellStart"/>
      <w:r w:rsidRPr="007E3170">
        <w:t>Llibre</w:t>
      </w:r>
      <w:proofErr w:type="spellEnd"/>
      <w:r w:rsidRPr="007E3170">
        <w:t xml:space="preserve">‐Guerra, J. J., </w:t>
      </w:r>
      <w:proofErr w:type="spellStart"/>
      <w:r w:rsidRPr="007E3170">
        <w:t>Harrati</w:t>
      </w:r>
      <w:proofErr w:type="spellEnd"/>
      <w:r w:rsidRPr="007E3170">
        <w:t xml:space="preserve">, A., Weiss, J., Jiménez‐Velázquez, I. Z., Acosta, D., </w:t>
      </w:r>
      <w:proofErr w:type="spellStart"/>
      <w:r w:rsidRPr="007E3170">
        <w:t>Llibre</w:t>
      </w:r>
      <w:proofErr w:type="spellEnd"/>
      <w:r w:rsidRPr="007E3170">
        <w:t>-Rodriguez, J., Liu, M. M. &amp; Dow, W. H. Associations between education and dementia in the Caribbean and the United States: An international comparison. Alzheimer’s &amp; Dementia: Translational Research &amp; Clinical Interventions, 7(1), e12204, 2021.</w:t>
      </w:r>
    </w:p>
    <w:p w14:paraId="08B88526" w14:textId="397802BC" w:rsidR="00A538B7" w:rsidRDefault="00A538B7">
      <w:pPr>
        <w:pStyle w:val="Bibliography"/>
      </w:pPr>
      <w:bookmarkStart w:id="152" w:name="Xefa06bf0044302d35114adb96783d969e10d70d"/>
      <w:bookmarkEnd w:id="148"/>
      <w:r w:rsidRPr="00A538B7">
        <w:t>Liu,</w:t>
      </w:r>
      <w:r>
        <w:t xml:space="preserve"> Mao-Mei,</w:t>
      </w:r>
      <w:r w:rsidRPr="00A538B7">
        <w:t xml:space="preserve"> Ariana M Stickel, Wassim Tarraf, Lehan Li, Krista M Perreira, Fernando </w:t>
      </w:r>
      <w:proofErr w:type="spellStart"/>
      <w:r w:rsidRPr="00A538B7">
        <w:t>Riosmena</w:t>
      </w:r>
      <w:proofErr w:type="spellEnd"/>
      <w:r w:rsidRPr="00A538B7">
        <w:t xml:space="preserve">, Melissa Lamar, Fernando D </w:t>
      </w:r>
      <w:proofErr w:type="spellStart"/>
      <w:r w:rsidRPr="00A538B7">
        <w:t>Testai</w:t>
      </w:r>
      <w:proofErr w:type="spellEnd"/>
      <w:r w:rsidRPr="00A538B7">
        <w:t xml:space="preserve">, Linda C Gallo, Tanya P Garcia, Jorge J </w:t>
      </w:r>
      <w:proofErr w:type="spellStart"/>
      <w:r w:rsidRPr="00A538B7">
        <w:t>Llibre</w:t>
      </w:r>
      <w:proofErr w:type="spellEnd"/>
      <w:r w:rsidRPr="00A538B7">
        <w:t xml:space="preserve">-Guerra, Carmen R Isasi, Richard B Lipton, Martha </w:t>
      </w:r>
      <w:proofErr w:type="spellStart"/>
      <w:r w:rsidRPr="00A538B7">
        <w:t>Daviglus</w:t>
      </w:r>
      <w:proofErr w:type="spellEnd"/>
      <w:r w:rsidRPr="00A538B7">
        <w:t>, William H Dow, Hector M González</w:t>
      </w:r>
      <w:r>
        <w:t>. 2025.</w:t>
      </w:r>
      <w:r w:rsidRPr="00A538B7">
        <w:t xml:space="preserve"> </w:t>
      </w:r>
      <w:r>
        <w:t>“</w:t>
      </w:r>
      <w:r w:rsidRPr="00A538B7">
        <w:t>Influence of birthplace and age at migration on cognitive aging among Hispanic/Latino populations in the U.S.: Study of Latinos-Investigation of Neurocognitive Aging (SOL-INCA)</w:t>
      </w:r>
      <w:r>
        <w:t>.”</w:t>
      </w:r>
      <w:r w:rsidRPr="00A538B7">
        <w:t xml:space="preserve"> </w:t>
      </w:r>
      <w:r w:rsidRPr="00704FED">
        <w:rPr>
          <w:i/>
          <w:iCs/>
        </w:rPr>
        <w:t>The Gerontologist</w:t>
      </w:r>
      <w:r>
        <w:t>.</w:t>
      </w:r>
      <w:r w:rsidRPr="00A538B7">
        <w:t xml:space="preserve"> https://doi.org/10.1093/geront/gnaf009</w:t>
      </w:r>
    </w:p>
    <w:p w14:paraId="0A315290" w14:textId="6C941A0E" w:rsidR="00B227E9" w:rsidRPr="00F740BD" w:rsidRDefault="00444969">
      <w:pPr>
        <w:pStyle w:val="Bibliography"/>
        <w:rPr>
          <w:rPrChange w:id="153" w:author="Chris Soria" w:date="2025-03-29T00:48:00Z" w16du:dateUtc="2025-03-29T07:48:00Z">
            <w:rPr>
              <w:lang w:val="es-ES"/>
            </w:rPr>
          </w:rPrChange>
        </w:rPr>
      </w:pPr>
      <w:proofErr w:type="spellStart"/>
      <w:r>
        <w:t>Llibre</w:t>
      </w:r>
      <w:proofErr w:type="spellEnd"/>
      <w:r>
        <w:t xml:space="preserve">-Guerra, Jorge J, Jing Li, Amal Harrati, Ivonne Jiménez-Velazquez, Daisy M Acosta, Juan J Llibre-Rodriguez, Mao-Mei Liu, and William H Dow. 2021. “The Caribbean-American Dementia and Aging Study (CADAS): A Multinational Initiative to Address Dementia in Caribbean Populations.” </w:t>
      </w:r>
      <w:r w:rsidRPr="00F740BD">
        <w:rPr>
          <w:i/>
          <w:iCs/>
          <w:rPrChange w:id="154" w:author="Chris Soria" w:date="2025-03-29T00:48:00Z" w16du:dateUtc="2025-03-29T07:48:00Z">
            <w:rPr>
              <w:i/>
              <w:iCs/>
              <w:lang w:val="es-ES"/>
            </w:rPr>
          </w:rPrChange>
        </w:rPr>
        <w:t>Alzheimer’s &amp; Dementia</w:t>
      </w:r>
      <w:r w:rsidRPr="00F740BD">
        <w:rPr>
          <w:rPrChange w:id="155" w:author="Chris Soria" w:date="2025-03-29T00:48:00Z" w16du:dateUtc="2025-03-29T07:48:00Z">
            <w:rPr>
              <w:lang w:val="es-ES"/>
            </w:rPr>
          </w:rPrChange>
        </w:rPr>
        <w:t xml:space="preserve"> 17 (S7): e053789. </w:t>
      </w:r>
      <w:r w:rsidR="00B227E9">
        <w:fldChar w:fldCharType="begin"/>
      </w:r>
      <w:r w:rsidR="00B227E9" w:rsidRPr="00F740BD">
        <w:instrText>HYPERLINK "https://doi.org/10.1002/alz.053789" \h</w:instrText>
      </w:r>
      <w:r w:rsidR="00B227E9">
        <w:fldChar w:fldCharType="separate"/>
      </w:r>
      <w:r w:rsidR="00B227E9" w:rsidRPr="00F740BD">
        <w:rPr>
          <w:rStyle w:val="Hyperlink"/>
          <w:rPrChange w:id="156" w:author="Chris Soria" w:date="2025-03-29T00:48:00Z" w16du:dateUtc="2025-03-29T07:48:00Z">
            <w:rPr>
              <w:rStyle w:val="Hyperlink"/>
              <w:lang w:val="es-ES"/>
            </w:rPr>
          </w:rPrChange>
        </w:rPr>
        <w:t>https://doi.org/10.1002/alz.053789</w:t>
      </w:r>
      <w:r w:rsidR="00B227E9">
        <w:fldChar w:fldCharType="end"/>
      </w:r>
      <w:r w:rsidRPr="00F740BD">
        <w:rPr>
          <w:rPrChange w:id="157" w:author="Chris Soria" w:date="2025-03-29T00:48:00Z" w16du:dateUtc="2025-03-29T07:48:00Z">
            <w:rPr>
              <w:lang w:val="es-ES"/>
            </w:rPr>
          </w:rPrChange>
        </w:rPr>
        <w:t>.</w:t>
      </w:r>
    </w:p>
    <w:p w14:paraId="0440F90E" w14:textId="2CACAF5A" w:rsidR="00B70682" w:rsidRDefault="00B70682">
      <w:pPr>
        <w:pStyle w:val="Bibliography"/>
      </w:pPr>
      <w:bookmarkStart w:id="158" w:name="ref-massey_evaluation_1994"/>
      <w:bookmarkEnd w:id="152"/>
      <w:proofErr w:type="spellStart"/>
      <w:r w:rsidRPr="000958B1">
        <w:rPr>
          <w:lang w:val="es-ES"/>
        </w:rPr>
        <w:t>Llibre</w:t>
      </w:r>
      <w:proofErr w:type="spellEnd"/>
      <w:r w:rsidRPr="000958B1">
        <w:rPr>
          <w:lang w:val="es-ES"/>
        </w:rPr>
        <w:t xml:space="preserve">-Guerra, Jorge, J. Li, Y. </w:t>
      </w:r>
      <w:proofErr w:type="spellStart"/>
      <w:r w:rsidRPr="000958B1">
        <w:rPr>
          <w:lang w:val="es-ES"/>
        </w:rPr>
        <w:t>Qian</w:t>
      </w:r>
      <w:proofErr w:type="spellEnd"/>
      <w:r w:rsidRPr="000958B1">
        <w:rPr>
          <w:lang w:val="es-ES"/>
        </w:rPr>
        <w:t xml:space="preserve">, J. </w:t>
      </w:r>
      <w:proofErr w:type="spellStart"/>
      <w:r w:rsidRPr="000958B1">
        <w:rPr>
          <w:lang w:val="es-ES"/>
        </w:rPr>
        <w:t>Llibre</w:t>
      </w:r>
      <w:proofErr w:type="spellEnd"/>
      <w:r w:rsidRPr="000958B1">
        <w:rPr>
          <w:lang w:val="es-ES"/>
        </w:rPr>
        <w:t xml:space="preserve"> </w:t>
      </w:r>
      <w:proofErr w:type="spellStart"/>
      <w:r w:rsidRPr="000958B1">
        <w:rPr>
          <w:lang w:val="es-ES"/>
        </w:rPr>
        <w:t>Rodriguez</w:t>
      </w:r>
      <w:proofErr w:type="spellEnd"/>
      <w:r w:rsidRPr="000958B1">
        <w:rPr>
          <w:lang w:val="es-ES"/>
        </w:rPr>
        <w:t xml:space="preserve">, I. Jiménez Velázquez, D. Acosta, A. Salas, Juan Carlos </w:t>
      </w:r>
      <w:proofErr w:type="spellStart"/>
      <w:r w:rsidRPr="000958B1">
        <w:rPr>
          <w:lang w:val="es-ES"/>
        </w:rPr>
        <w:t>Llibre</w:t>
      </w:r>
      <w:proofErr w:type="spellEnd"/>
      <w:r w:rsidRPr="000958B1">
        <w:rPr>
          <w:lang w:val="es-ES"/>
        </w:rPr>
        <w:t xml:space="preserve">-Guerra, A. </w:t>
      </w:r>
      <w:proofErr w:type="spellStart"/>
      <w:r w:rsidRPr="000958B1">
        <w:rPr>
          <w:lang w:val="es-ES"/>
        </w:rPr>
        <w:t>Valvuerdi</w:t>
      </w:r>
      <w:proofErr w:type="spellEnd"/>
      <w:r w:rsidRPr="000958B1">
        <w:rPr>
          <w:lang w:val="es-ES"/>
        </w:rPr>
        <w:t xml:space="preserve">, A. </w:t>
      </w:r>
      <w:proofErr w:type="spellStart"/>
      <w:r w:rsidRPr="000958B1">
        <w:rPr>
          <w:lang w:val="es-ES"/>
        </w:rPr>
        <w:t>Harrati</w:t>
      </w:r>
      <w:proofErr w:type="spellEnd"/>
      <w:r w:rsidRPr="000958B1">
        <w:rPr>
          <w:lang w:val="es-ES"/>
        </w:rPr>
        <w:t xml:space="preserve">, J. Weiss, M. Liu, W. Dow. </w:t>
      </w:r>
      <w:r w:rsidRPr="00B70682">
        <w:t xml:space="preserve">“Apolipoprotein E (APOE) genotype, dementia, and memory performance among Caribbean Hispanic versus U.S. populations.” </w:t>
      </w:r>
      <w:r w:rsidRPr="00B70682">
        <w:rPr>
          <w:i/>
          <w:iCs/>
        </w:rPr>
        <w:t>Alzheimer's &amp; Dementia</w:t>
      </w:r>
      <w:r w:rsidRPr="00B70682">
        <w:t xml:space="preserve"> 1-9 https://doi.org/10.1002/alz.12699, 2022.</w:t>
      </w:r>
    </w:p>
    <w:p w14:paraId="213907E6" w14:textId="522C302C" w:rsidR="00B227E9" w:rsidRDefault="00444969">
      <w:pPr>
        <w:pStyle w:val="Bibliography"/>
      </w:pPr>
      <w:r>
        <w:lastRenderedPageBreak/>
        <w:t xml:space="preserve">Massey, Douglas S., Joaquín Arango, Graeme Hugo, Ali Kouaouci, Adela Pellegrino, and J. Edward Taylor. 1994. “An Evaluation of International Migration Theory: The North American Case.” </w:t>
      </w:r>
      <w:r>
        <w:rPr>
          <w:i/>
          <w:iCs/>
        </w:rPr>
        <w:t>Population and Development Review</w:t>
      </w:r>
      <w:r>
        <w:t xml:space="preserve"> 20 (4): 699–751. </w:t>
      </w:r>
      <w:hyperlink r:id="rId30">
        <w:r w:rsidR="00B227E9">
          <w:rPr>
            <w:rStyle w:val="Hyperlink"/>
          </w:rPr>
          <w:t>https://doi.org/10.2307/2137660</w:t>
        </w:r>
      </w:hyperlink>
      <w:r>
        <w:t>.</w:t>
      </w:r>
    </w:p>
    <w:p w14:paraId="23F0D521" w14:textId="77777777" w:rsidR="00B227E9" w:rsidRDefault="00444969">
      <w:pPr>
        <w:pStyle w:val="Bibliography"/>
      </w:pPr>
      <w:bookmarkStart w:id="159" w:name="ref-mcauliffe_who_2024"/>
      <w:bookmarkEnd w:id="158"/>
      <w:r>
        <w:t xml:space="preserve">McAuliffe, Marie, Celine Bauloz, and Adrian Kitimbo. 2024. “Who Migrates Internationally and Where Do They Go? International.” International Organization for Migration. </w:t>
      </w:r>
      <w:hyperlink r:id="rId31">
        <w:r w:rsidR="00B227E9">
          <w:rPr>
            <w:rStyle w:val="Hyperlink"/>
          </w:rPr>
          <w:t>https://worldmigrationreport.iom.int/what-we-do/world-migration-report-2024-chapter-4/who-migrates-internationally-and-where-do-they-go-international-migration-globally-between-1995-2020</w:t>
        </w:r>
      </w:hyperlink>
      <w:r>
        <w:t>.</w:t>
      </w:r>
    </w:p>
    <w:p w14:paraId="005509C9" w14:textId="77777777" w:rsidR="00B227E9" w:rsidRDefault="00444969">
      <w:pPr>
        <w:pStyle w:val="Bibliography"/>
      </w:pPr>
      <w:bookmarkStart w:id="160" w:name="ref-nevado-pena_improving_2019"/>
      <w:bookmarkEnd w:id="159"/>
      <w:r w:rsidRPr="000958B1">
        <w:rPr>
          <w:lang w:val="es-ES"/>
        </w:rPr>
        <w:t xml:space="preserve">Nevado-Peña, Domingo, Víctor-Raúl López-Ruiz, and José-Luis Alfaro-Navarro. </w:t>
      </w:r>
      <w:r>
        <w:t xml:space="preserve">2019. “Improving Quality of Life Perception with ICT Use and Technological Capacity in Europe.” </w:t>
      </w:r>
      <w:r>
        <w:rPr>
          <w:i/>
          <w:iCs/>
        </w:rPr>
        <w:t>Technological Forecasting and Social Change</w:t>
      </w:r>
      <w:r>
        <w:t xml:space="preserve"> 148 (November): 119734. </w:t>
      </w:r>
      <w:hyperlink r:id="rId32">
        <w:r w:rsidR="00B227E9">
          <w:rPr>
            <w:rStyle w:val="Hyperlink"/>
          </w:rPr>
          <w:t>https://doi.org/10.1016/j.techfore.2019.119734</w:t>
        </w:r>
      </w:hyperlink>
      <w:r>
        <w:t>.</w:t>
      </w:r>
    </w:p>
    <w:p w14:paraId="59650DE7" w14:textId="77777777" w:rsidR="00B227E9" w:rsidRDefault="00444969">
      <w:pPr>
        <w:pStyle w:val="Bibliography"/>
      </w:pPr>
      <w:bookmarkStart w:id="161" w:name="ref-noe-bustamante_key_2023"/>
      <w:bookmarkEnd w:id="160"/>
      <w:r>
        <w:t xml:space="preserve">Noe-Bustamante, Mohamad Moslimani and Luis, Jeffrey S. Passel. 2023. “Key Facts about U.S. Latinos for National Hispanic Heritage Month.” </w:t>
      </w:r>
      <w:r>
        <w:rPr>
          <w:i/>
          <w:iCs/>
        </w:rPr>
        <w:t>Pew Research Center</w:t>
      </w:r>
      <w:r>
        <w:t xml:space="preserve">. </w:t>
      </w:r>
      <w:hyperlink r:id="rId33">
        <w:r w:rsidR="00B227E9">
          <w:rPr>
            <w:rStyle w:val="Hyperlink"/>
          </w:rPr>
          <w:t>https://www.pewresearch.org/short-reads/2023/09/22/key-facts-about-us-latinos-for-national-hispanic-heritage-month/</w:t>
        </w:r>
      </w:hyperlink>
      <w:r>
        <w:t>.</w:t>
      </w:r>
    </w:p>
    <w:p w14:paraId="14D3455E" w14:textId="77777777" w:rsidR="00B227E9" w:rsidRDefault="00444969">
      <w:pPr>
        <w:pStyle w:val="Bibliography"/>
      </w:pPr>
      <w:bookmarkStart w:id="162" w:name="ref-passel_what_2024"/>
      <w:bookmarkEnd w:id="161"/>
      <w:r>
        <w:t xml:space="preserve">Passel, Mohamad Moslimani and Jeffrey S. 2024. “What the Data Says about Immigrants in the U.S.” </w:t>
      </w:r>
      <w:r>
        <w:rPr>
          <w:i/>
          <w:iCs/>
        </w:rPr>
        <w:t>Pew Research Center</w:t>
      </w:r>
      <w:r>
        <w:t xml:space="preserve">. </w:t>
      </w:r>
      <w:hyperlink r:id="rId34">
        <w:r w:rsidR="00B227E9">
          <w:rPr>
            <w:rStyle w:val="Hyperlink"/>
          </w:rPr>
          <w:t>https://www.pewresearch.org/short-reads/2024/09/27/key-findings-about-us-immigrants/</w:t>
        </w:r>
      </w:hyperlink>
      <w:r>
        <w:t>.</w:t>
      </w:r>
    </w:p>
    <w:p w14:paraId="0818DEF9" w14:textId="77777777" w:rsidR="00B227E9" w:rsidRDefault="00444969">
      <w:pPr>
        <w:pStyle w:val="Bibliography"/>
      </w:pPr>
      <w:bookmarkStart w:id="163" w:name="ref-pine_working_2008"/>
      <w:bookmarkEnd w:id="162"/>
      <w:r>
        <w:t xml:space="preserve">Pine, Adrienne. 2008. </w:t>
      </w:r>
      <w:r>
        <w:rPr>
          <w:i/>
          <w:iCs/>
        </w:rPr>
        <w:t>Working Hard, Drinking Hard: On Violence and Survival in Honduras</w:t>
      </w:r>
      <w:r>
        <w:t xml:space="preserve">. 1st ed. University of California Press. </w:t>
      </w:r>
      <w:hyperlink r:id="rId35">
        <w:r w:rsidR="00B227E9">
          <w:rPr>
            <w:rStyle w:val="Hyperlink"/>
          </w:rPr>
          <w:t>https://www.jstor.org/stable/10.1525/j.ctt1pppbx</w:t>
        </w:r>
      </w:hyperlink>
      <w:r>
        <w:t>.</w:t>
      </w:r>
    </w:p>
    <w:p w14:paraId="0FA65A36" w14:textId="08686F4F" w:rsidR="004B2007" w:rsidRDefault="004B2007">
      <w:pPr>
        <w:pStyle w:val="Bibliography"/>
      </w:pPr>
      <w:bookmarkStart w:id="164" w:name="ref-silva_violence_2014"/>
      <w:bookmarkEnd w:id="163"/>
      <w:r w:rsidRPr="004B2007">
        <w:t xml:space="preserve">Steven Ruggles, Lara Cleveland, Rodrigo </w:t>
      </w:r>
      <w:proofErr w:type="spellStart"/>
      <w:r w:rsidRPr="004B2007">
        <w:t>Lovaton</w:t>
      </w:r>
      <w:proofErr w:type="spellEnd"/>
      <w:r w:rsidRPr="004B2007">
        <w:t>, Sula Sarkar, Matthew Sobek, Derek Burk, Dan Ehrlich, Quinn Heimann, Jane Lee. Integrated Public Use Microdata Series, International: Version 7.5 [dataset]. Minneapolis, MN: IPUMS, 2024. https://doi.org/10.1 [dataset]. Minneapolis, MN: IPUMS, 2024. https://doi.org/10.18128/D020.V7.5</w:t>
      </w:r>
    </w:p>
    <w:p w14:paraId="225C7AB0" w14:textId="0471751C" w:rsidR="004B2007" w:rsidRDefault="004B2007">
      <w:pPr>
        <w:pStyle w:val="Bibliography"/>
      </w:pPr>
      <w:r w:rsidRPr="004B2007">
        <w:t>Steven Ruggles, Sarah Flood, Matthew Sobek, Daniel Backman, Annie Chen, Grace Cooper, Stephanie Richards, Renae Rodgers, and Megan Schouweiler. IPUMS USA: Version 15.0 [dataset]. Minneapolis, MN: IPUMS, 2024. https://doi.org/10.18128/D010.V15.0</w:t>
      </w:r>
    </w:p>
    <w:p w14:paraId="44145228" w14:textId="2C35ADE2" w:rsidR="00B227E9" w:rsidRDefault="00444969">
      <w:pPr>
        <w:pStyle w:val="Bibliography"/>
        <w:rPr>
          <w:ins w:id="165" w:author="Chris Soria" w:date="2025-03-28T12:37:00Z" w16du:dateUtc="2025-03-28T19:37:00Z"/>
        </w:rPr>
      </w:pPr>
      <w:r>
        <w:t>Silva, Adriana C., and Douglas S. Massey. 2014. “Violence, Networks, and International Migration from Colombia - Silva - 2015 - International Migration - Wiley Online Library” 53 (5): 162–78. https://doi.org/</w:t>
      </w:r>
      <w:hyperlink r:id="rId36">
        <w:r w:rsidR="00B227E9">
          <w:rPr>
            <w:rStyle w:val="Hyperlink"/>
          </w:rPr>
          <w:t>https://doi.org/10.1111/imig.12169</w:t>
        </w:r>
      </w:hyperlink>
      <w:r>
        <w:t>.</w:t>
      </w:r>
    </w:p>
    <w:p w14:paraId="71ABCB2A" w14:textId="620D7E35" w:rsidR="00A46CE3" w:rsidRPr="00A46CE3" w:rsidRDefault="00A46CE3">
      <w:pPr>
        <w:pStyle w:val="Bibliography"/>
        <w:rPr>
          <w:lang w:val="es-ES"/>
          <w:rPrChange w:id="166" w:author="Chris Soria" w:date="2025-03-28T12:37:00Z" w16du:dateUtc="2025-03-28T19:37:00Z">
            <w:rPr/>
          </w:rPrChange>
        </w:rPr>
      </w:pPr>
      <w:proofErr w:type="spellStart"/>
      <w:ins w:id="167" w:author="Chris Soria" w:date="2025-03-28T12:37:00Z">
        <w:r w:rsidRPr="00A46CE3">
          <w:t>Sonnega</w:t>
        </w:r>
        <w:proofErr w:type="spellEnd"/>
        <w:r w:rsidRPr="00A46CE3">
          <w:t xml:space="preserve"> A, Faul JD, </w:t>
        </w:r>
        <w:proofErr w:type="spellStart"/>
        <w:r w:rsidRPr="00A46CE3">
          <w:t>Ofstedal</w:t>
        </w:r>
        <w:proofErr w:type="spellEnd"/>
        <w:r w:rsidRPr="00A46CE3">
          <w:t xml:space="preserve"> MB, Langa KM, Phillips JW, Weir DR. Cohort Profile: </w:t>
        </w:r>
        <w:proofErr w:type="gramStart"/>
        <w:r w:rsidRPr="00A46CE3">
          <w:t>the</w:t>
        </w:r>
        <w:proofErr w:type="gramEnd"/>
        <w:r w:rsidRPr="00A46CE3">
          <w:t xml:space="preserve"> Health and Retirement Study (HRS). Int J Epidemiol. </w:t>
        </w:r>
        <w:r w:rsidRPr="00A46CE3">
          <w:rPr>
            <w:lang w:val="es-ES"/>
            <w:rPrChange w:id="168" w:author="Chris Soria" w:date="2025-03-28T12:37:00Z" w16du:dateUtc="2025-03-28T19:37:00Z">
              <w:rPr/>
            </w:rPrChange>
          </w:rPr>
          <w:t xml:space="preserve">2014 Apr;43(2):576-85. </w:t>
        </w:r>
        <w:proofErr w:type="spellStart"/>
        <w:r w:rsidRPr="00A46CE3">
          <w:rPr>
            <w:lang w:val="es-ES"/>
            <w:rPrChange w:id="169" w:author="Chris Soria" w:date="2025-03-28T12:37:00Z" w16du:dateUtc="2025-03-28T19:37:00Z">
              <w:rPr/>
            </w:rPrChange>
          </w:rPr>
          <w:t>doi</w:t>
        </w:r>
        <w:proofErr w:type="spellEnd"/>
        <w:r w:rsidRPr="00A46CE3">
          <w:rPr>
            <w:lang w:val="es-ES"/>
            <w:rPrChange w:id="170" w:author="Chris Soria" w:date="2025-03-28T12:37:00Z" w16du:dateUtc="2025-03-28T19:37:00Z">
              <w:rPr/>
            </w:rPrChange>
          </w:rPr>
          <w:t>: 10.1093/</w:t>
        </w:r>
        <w:proofErr w:type="spellStart"/>
        <w:r w:rsidRPr="00A46CE3">
          <w:rPr>
            <w:lang w:val="es-ES"/>
            <w:rPrChange w:id="171" w:author="Chris Soria" w:date="2025-03-28T12:37:00Z" w16du:dateUtc="2025-03-28T19:37:00Z">
              <w:rPr/>
            </w:rPrChange>
          </w:rPr>
          <w:t>ije</w:t>
        </w:r>
        <w:proofErr w:type="spellEnd"/>
        <w:r w:rsidRPr="00A46CE3">
          <w:rPr>
            <w:lang w:val="es-ES"/>
            <w:rPrChange w:id="172" w:author="Chris Soria" w:date="2025-03-28T12:37:00Z" w16du:dateUtc="2025-03-28T19:37:00Z">
              <w:rPr/>
            </w:rPrChange>
          </w:rPr>
          <w:t xml:space="preserve">/dyu067. </w:t>
        </w:r>
        <w:proofErr w:type="spellStart"/>
        <w:r w:rsidRPr="00A46CE3">
          <w:rPr>
            <w:lang w:val="es-ES"/>
            <w:rPrChange w:id="173" w:author="Chris Soria" w:date="2025-03-28T12:37:00Z" w16du:dateUtc="2025-03-28T19:37:00Z">
              <w:rPr/>
            </w:rPrChange>
          </w:rPr>
          <w:t>Epub</w:t>
        </w:r>
        <w:proofErr w:type="spellEnd"/>
        <w:r w:rsidRPr="00A46CE3">
          <w:rPr>
            <w:lang w:val="es-ES"/>
            <w:rPrChange w:id="174" w:author="Chris Soria" w:date="2025-03-28T12:37:00Z" w16du:dateUtc="2025-03-28T19:37:00Z">
              <w:rPr/>
            </w:rPrChange>
          </w:rPr>
          <w:t xml:space="preserve"> 2014 Mar 25. PMID: 24671021; PMCID: PMC3997380.</w:t>
        </w:r>
      </w:ins>
    </w:p>
    <w:p w14:paraId="5AA0AC7C" w14:textId="48730330" w:rsidR="00B227E9" w:rsidRDefault="00444969">
      <w:pPr>
        <w:pStyle w:val="Bibliography"/>
        <w:rPr>
          <w:ins w:id="175" w:author="Chris Soria" w:date="2025-03-28T13:01:00Z" w16du:dateUtc="2025-03-28T20:01:00Z"/>
        </w:rPr>
      </w:pPr>
      <w:bookmarkStart w:id="176" w:name="ref-tanco_dramatic_2023"/>
      <w:bookmarkEnd w:id="164"/>
      <w:r w:rsidRPr="000958B1">
        <w:rPr>
          <w:lang w:val="es-ES"/>
        </w:rPr>
        <w:lastRenderedPageBreak/>
        <w:t xml:space="preserve">Tanco, Ariel G. Ruiz Soto, Valerie Lacarte. </w:t>
      </w:r>
      <w:r>
        <w:t xml:space="preserve">2023. “In a Dramatic Shift, the Americas Have Become a Leading Migration Destination.” </w:t>
      </w:r>
      <w:r>
        <w:rPr>
          <w:i/>
          <w:iCs/>
        </w:rPr>
        <w:t>Migrationpolicy.org</w:t>
      </w:r>
      <w:r>
        <w:t xml:space="preserve">. </w:t>
      </w:r>
      <w:hyperlink r:id="rId37">
        <w:r w:rsidR="00B227E9">
          <w:rPr>
            <w:rStyle w:val="Hyperlink"/>
          </w:rPr>
          <w:t>https://www.migrationpolicy.org/article/latin-america-caribbean-immigration-shift</w:t>
        </w:r>
      </w:hyperlink>
      <w:r>
        <w:t>.</w:t>
      </w:r>
    </w:p>
    <w:p w14:paraId="43B3CE86" w14:textId="4CA25377" w:rsidR="00CF209E" w:rsidRDefault="00CF209E">
      <w:pPr>
        <w:pStyle w:val="Bibliography"/>
        <w:rPr>
          <w:ins w:id="177" w:author="Chris Soria" w:date="2025-03-28T12:57:00Z" w16du:dateUtc="2025-03-28T19:57:00Z"/>
        </w:rPr>
      </w:pPr>
      <w:ins w:id="178" w:author="Chris Soria" w:date="2025-03-28T13:01:00Z">
        <w:r w:rsidRPr="00CF209E">
          <w:t xml:space="preserve">Tang MX, Cross P, Andrews H, Jacobs DM, Small S, Bell K, Merchant C, Lantigua R, Costa R, Stern Y, Mayeux R. Incidence of AD in </w:t>
        </w:r>
        <w:proofErr w:type="gramStart"/>
        <w:r w:rsidRPr="00CF209E">
          <w:t>African-Americans</w:t>
        </w:r>
        <w:proofErr w:type="gramEnd"/>
        <w:r w:rsidRPr="00CF209E">
          <w:t xml:space="preserve">, Caribbean Hispanics, and Caucasians in northern Manhattan. Neurology. 2001 Jan 9;56(1):49-56. </w:t>
        </w:r>
        <w:proofErr w:type="spellStart"/>
        <w:r w:rsidRPr="00CF209E">
          <w:t>doi</w:t>
        </w:r>
        <w:proofErr w:type="spellEnd"/>
        <w:r w:rsidRPr="00CF209E">
          <w:t>: 10.1212/wnl.56.1.49. PMID: 11148235.</w:t>
        </w:r>
      </w:ins>
    </w:p>
    <w:p w14:paraId="3A6701BE" w14:textId="03DFE4E9" w:rsidR="00CF209E" w:rsidRDefault="00CF209E">
      <w:pPr>
        <w:pStyle w:val="Bibliography"/>
      </w:pPr>
      <w:ins w:id="179" w:author="Chris Soria" w:date="2025-03-28T12:57:00Z">
        <w:r w:rsidRPr="00CF209E">
          <w:t xml:space="preserve">Tucker KL, Mattei J, Noel SE, Collado BM, Mendez J, Nelson J, Griffith J, </w:t>
        </w:r>
        <w:proofErr w:type="spellStart"/>
        <w:r w:rsidRPr="00CF209E">
          <w:t>Ordovas</w:t>
        </w:r>
        <w:proofErr w:type="spellEnd"/>
        <w:r w:rsidRPr="00CF209E">
          <w:t xml:space="preserve"> JM, Falcon LM. The Boston Puerto Rican Health Study, a longitudinal cohort study on health disparities in Puerto Rican adults: challenges and opportunities. BMC Public Health. 2010 Mar </w:t>
        </w:r>
        <w:proofErr w:type="gramStart"/>
        <w:r w:rsidRPr="00CF209E">
          <w:t>1;10:107</w:t>
        </w:r>
        <w:proofErr w:type="gramEnd"/>
        <w:r w:rsidRPr="00CF209E">
          <w:t xml:space="preserve">. </w:t>
        </w:r>
        <w:proofErr w:type="spellStart"/>
        <w:r w:rsidRPr="00CF209E">
          <w:t>doi</w:t>
        </w:r>
        <w:proofErr w:type="spellEnd"/>
        <w:r w:rsidRPr="00CF209E">
          <w:t>: 10.1186/1471-2458-10-107. PMID: 20193082; PMCID: PMC2848197.</w:t>
        </w:r>
      </w:ins>
    </w:p>
    <w:p w14:paraId="7F4E15C3" w14:textId="1CD53759" w:rsidR="006C5F2F" w:rsidRDefault="006C5F2F">
      <w:pPr>
        <w:pStyle w:val="Bibliography"/>
      </w:pPr>
      <w:r w:rsidRPr="006C5F2F">
        <w:t>United Nations Inter-</w:t>
      </w:r>
      <w:proofErr w:type="gramStart"/>
      <w:r w:rsidRPr="006C5F2F">
        <w:t>agency</w:t>
      </w:r>
      <w:proofErr w:type="gramEnd"/>
      <w:r w:rsidRPr="006C5F2F">
        <w:t xml:space="preserve"> Group for Child Mortality Estimation (2023)</w:t>
      </w:r>
      <w:r>
        <w:t xml:space="preserve">. </w:t>
      </w:r>
      <w:hyperlink r:id="rId38" w:history="1">
        <w:r w:rsidRPr="002F17A7">
          <w:rPr>
            <w:rStyle w:val="Hyperlink"/>
          </w:rPr>
          <w:t>https://childmortality.org/</w:t>
        </w:r>
      </w:hyperlink>
      <w:r>
        <w:t xml:space="preserve">. </w:t>
      </w:r>
    </w:p>
    <w:p w14:paraId="72727067" w14:textId="465A767A" w:rsidR="00B01325" w:rsidRDefault="00B01325" w:rsidP="00B01325">
      <w:pPr>
        <w:pStyle w:val="Bibliography"/>
      </w:pPr>
      <w:bookmarkStart w:id="180" w:name="ref-noauthor_nationwide_2024"/>
      <w:bookmarkStart w:id="181" w:name="ref-valentine_migration_2017"/>
      <w:bookmarkEnd w:id="176"/>
      <w:r w:rsidRPr="00B01325">
        <w:t xml:space="preserve">U.S. Customs and Border Protection. </w:t>
      </w:r>
      <w:r w:rsidR="00E15CB0">
        <w:t xml:space="preserve">2024. </w:t>
      </w:r>
      <w:r>
        <w:t xml:space="preserve">“Nationwide </w:t>
      </w:r>
      <w:proofErr w:type="gramStart"/>
      <w:r>
        <w:t>Encounters  U.S.</w:t>
      </w:r>
      <w:proofErr w:type="gramEnd"/>
      <w:r>
        <w:t xml:space="preserve"> Customs and Border Protection.” </w:t>
      </w:r>
      <w:hyperlink r:id="rId39">
        <w:r>
          <w:rPr>
            <w:rStyle w:val="Hyperlink"/>
          </w:rPr>
          <w:t>https://www.cbp.gov/newsroom/stats/nationwide-encounters</w:t>
        </w:r>
      </w:hyperlink>
      <w:r>
        <w:t>.</w:t>
      </w:r>
      <w:r w:rsidR="00673EB1">
        <w:t xml:space="preserve"> </w:t>
      </w:r>
      <w:r w:rsidR="00685582">
        <w:t>Accessed</w:t>
      </w:r>
      <w:r w:rsidR="00D26EE7">
        <w:t xml:space="preserve"> </w:t>
      </w:r>
      <w:commentRangeStart w:id="182"/>
      <w:r w:rsidR="00D26EE7" w:rsidRPr="004D5A62">
        <w:t>DATE</w:t>
      </w:r>
      <w:commentRangeEnd w:id="182"/>
      <w:r w:rsidR="004D5A62">
        <w:rPr>
          <w:rStyle w:val="CommentReference"/>
        </w:rPr>
        <w:commentReference w:id="182"/>
      </w:r>
      <w:r w:rsidR="00D26EE7">
        <w:t xml:space="preserve">. </w:t>
      </w:r>
    </w:p>
    <w:bookmarkEnd w:id="180"/>
    <w:p w14:paraId="6105F6B9" w14:textId="26D3EC80" w:rsidR="00B227E9" w:rsidRDefault="00444969">
      <w:pPr>
        <w:pStyle w:val="Bibliography"/>
      </w:pPr>
      <w:r>
        <w:t xml:space="preserve">Valentine, Jessa Lewis, Brad Barham, Seth Gitter, and Jenna Nobles. 2017. “Migration and the Pursuit of Education in Southern Mexico.” </w:t>
      </w:r>
      <w:r>
        <w:rPr>
          <w:i/>
          <w:iCs/>
        </w:rPr>
        <w:t>Comparative Education Review</w:t>
      </w:r>
      <w:r>
        <w:t xml:space="preserve"> 61 (1): 141–75. </w:t>
      </w:r>
      <w:hyperlink r:id="rId40">
        <w:r w:rsidR="00B227E9">
          <w:rPr>
            <w:rStyle w:val="Hyperlink"/>
          </w:rPr>
          <w:t>https://doi.org/10.1086/689615</w:t>
        </w:r>
      </w:hyperlink>
      <w:r>
        <w:t>.</w:t>
      </w:r>
    </w:p>
    <w:p w14:paraId="3CD703B4" w14:textId="77777777" w:rsidR="00B227E9" w:rsidRDefault="00444969">
      <w:pPr>
        <w:pStyle w:val="Bibliography"/>
        <w:rPr>
          <w:ins w:id="183" w:author="Chris Soria" w:date="2025-03-28T12:36:00Z" w16du:dateUtc="2025-03-28T19:36:00Z"/>
        </w:rPr>
      </w:pPr>
      <w:bookmarkStart w:id="184" w:name="ref-winkler_how_2016"/>
      <w:bookmarkEnd w:id="181"/>
      <w:r>
        <w:t xml:space="preserve">Winkler, Hernan. 2016. “How Does the Internet Affect Migration </w:t>
      </w:r>
      <w:proofErr w:type="gramStart"/>
      <w:r>
        <w:t>Decisions?:</w:t>
      </w:r>
      <w:proofErr w:type="gramEnd"/>
      <w:r>
        <w:t xml:space="preserve"> Applied Economics Letters: Vol </w:t>
      </w:r>
      <w:proofErr w:type="gramStart"/>
      <w:r>
        <w:t>24 ,</w:t>
      </w:r>
      <w:proofErr w:type="gramEnd"/>
      <w:r>
        <w:t xml:space="preserve"> No 16 - Get Access.” </w:t>
      </w:r>
      <w:r>
        <w:rPr>
          <w:i/>
          <w:iCs/>
        </w:rPr>
        <w:t>Applied Economics Letters</w:t>
      </w:r>
      <w:r>
        <w:t xml:space="preserve"> 24 (16): 1194–98. https://doi.org/</w:t>
      </w:r>
      <w:hyperlink r:id="rId41">
        <w:r w:rsidR="00B227E9">
          <w:rPr>
            <w:rStyle w:val="Hyperlink"/>
          </w:rPr>
          <w:t>https://doi.org/10.1080/13504851.2016.1265069</w:t>
        </w:r>
      </w:hyperlink>
      <w:r>
        <w:t>.</w:t>
      </w:r>
    </w:p>
    <w:p w14:paraId="5FB500EE" w14:textId="6214B969" w:rsidR="00A46CE3" w:rsidRDefault="00A46CE3">
      <w:pPr>
        <w:pStyle w:val="Bibliography"/>
      </w:pPr>
      <w:ins w:id="185" w:author="Chris Soria" w:date="2025-03-28T12:37:00Z">
        <w:r w:rsidRPr="00A46CE3">
          <w:t xml:space="preserve">Wong R, Michaels-Obregon A, </w:t>
        </w:r>
        <w:proofErr w:type="spellStart"/>
        <w:r w:rsidRPr="00A46CE3">
          <w:t>Palloni</w:t>
        </w:r>
        <w:proofErr w:type="spellEnd"/>
        <w:r w:rsidRPr="00A46CE3">
          <w:t xml:space="preserve"> A. Cohort Profile: The Mexican Health and Aging Study (MHAS). Int J Epidemiol. 2017 Apr 1;46(2</w:t>
        </w:r>
        <w:proofErr w:type="gramStart"/>
        <w:r w:rsidRPr="00A46CE3">
          <w:t>):e</w:t>
        </w:r>
        <w:proofErr w:type="gramEnd"/>
        <w:r w:rsidRPr="00A46CE3">
          <w:t xml:space="preserve">2. </w:t>
        </w:r>
        <w:proofErr w:type="spellStart"/>
        <w:r w:rsidRPr="00A46CE3">
          <w:t>doi</w:t>
        </w:r>
        <w:proofErr w:type="spellEnd"/>
        <w:r w:rsidRPr="00A46CE3">
          <w:t>: 10.1093/</w:t>
        </w:r>
        <w:proofErr w:type="spellStart"/>
        <w:r w:rsidRPr="00A46CE3">
          <w:t>ije</w:t>
        </w:r>
        <w:proofErr w:type="spellEnd"/>
        <w:r w:rsidRPr="00A46CE3">
          <w:t>/dyu263. PMID: 25626437; PMCID: PMC5837398.</w:t>
        </w:r>
      </w:ins>
    </w:p>
    <w:p w14:paraId="1FB5EAD5" w14:textId="77777777" w:rsidR="00B227E9" w:rsidRDefault="00444969">
      <w:pPr>
        <w:pStyle w:val="Bibliography"/>
      </w:pPr>
      <w:bookmarkStart w:id="186" w:name="ref-noauthor_world_2025"/>
      <w:bookmarkEnd w:id="184"/>
      <w:r>
        <w:t xml:space="preserve">“World Development DataBank.” 2025. </w:t>
      </w:r>
      <w:hyperlink r:id="rId42">
        <w:r w:rsidR="00B227E9">
          <w:rPr>
            <w:rStyle w:val="Hyperlink"/>
          </w:rPr>
          <w:t>https://databank.worldbank.org/indicator/NY.GDP.PCAP.CD/1ff4a498/Popular-Indicators</w:t>
        </w:r>
      </w:hyperlink>
      <w:r>
        <w:t>.</w:t>
      </w:r>
    </w:p>
    <w:p w14:paraId="497DA415" w14:textId="740C9989" w:rsidR="00F603D4" w:rsidRPr="00F603D4" w:rsidRDefault="00444969" w:rsidP="00F603D4">
      <w:pPr>
        <w:pStyle w:val="Bibliography"/>
      </w:pPr>
      <w:bookmarkStart w:id="187" w:name="ref-noauthor_world_2024"/>
      <w:bookmarkEnd w:id="186"/>
      <w:r>
        <w:t xml:space="preserve">“World Population Prospects.” 2024. </w:t>
      </w:r>
      <w:hyperlink r:id="rId43">
        <w:r w:rsidR="00B227E9">
          <w:rPr>
            <w:rStyle w:val="Hyperlink"/>
          </w:rPr>
          <w:t>https://population.un.org/wpp/</w:t>
        </w:r>
      </w:hyperlink>
      <w:r>
        <w:t>.</w:t>
      </w:r>
      <w:r w:rsidR="00F603D4">
        <w:br w:type="page"/>
      </w:r>
    </w:p>
    <w:p w14:paraId="1E63E9C3" w14:textId="32CC3EA9" w:rsidR="00770FA5" w:rsidRDefault="00770FA5" w:rsidP="00734CF1">
      <w:pPr>
        <w:pStyle w:val="Heading2"/>
      </w:pPr>
      <w:r>
        <w:lastRenderedPageBreak/>
        <w:t xml:space="preserve">Table Titles </w:t>
      </w:r>
    </w:p>
    <w:p w14:paraId="2F257ED2" w14:textId="188B4DDE" w:rsidR="00770FA5" w:rsidRDefault="00770FA5" w:rsidP="00770FA5">
      <w:pPr>
        <w:pStyle w:val="BodyText"/>
      </w:pPr>
      <w:r>
        <w:t>Table 1:</w:t>
      </w:r>
      <w:r w:rsidR="0052534B">
        <w:t xml:space="preserve"> </w:t>
      </w:r>
      <w:r w:rsidR="0052534B" w:rsidRPr="0052534B">
        <w:t>Hispanic Immigrants Ages 60+ Living in US (2016-2020</w:t>
      </w:r>
      <w:r w:rsidR="0036743C">
        <w:t xml:space="preserve"> ACS</w:t>
      </w:r>
      <w:r w:rsidR="0052534B" w:rsidRPr="0052534B">
        <w:t>), and Birth Country Demographic Indicators</w:t>
      </w:r>
    </w:p>
    <w:p w14:paraId="67470430" w14:textId="7ED69AF4" w:rsidR="00770FA5" w:rsidRDefault="00770FA5" w:rsidP="00770FA5">
      <w:pPr>
        <w:pStyle w:val="BodyText"/>
      </w:pPr>
      <w:r>
        <w:t>Table 2:</w:t>
      </w:r>
      <w:r w:rsidR="0036743C">
        <w:t xml:space="preserve"> </w:t>
      </w:r>
      <w:bookmarkStart w:id="188" w:name="_Hlk189973511"/>
      <w:r w:rsidR="0036743C" w:rsidRPr="0036743C">
        <w:t>Sociodemographic Comparison of Hispanics</w:t>
      </w:r>
      <w:r w:rsidR="00F4318C">
        <w:t xml:space="preserve"> Ages 60+</w:t>
      </w:r>
      <w:r w:rsidR="0036743C" w:rsidRPr="0036743C">
        <w:t xml:space="preserve"> in the U.S. by Birth Country (2016-20 ACS)</w:t>
      </w:r>
    </w:p>
    <w:bookmarkEnd w:id="188"/>
    <w:p w14:paraId="5166EB44" w14:textId="5F036E63" w:rsidR="00770FA5" w:rsidRPr="00770FA5" w:rsidRDefault="00770FA5" w:rsidP="00704FED">
      <w:pPr>
        <w:pStyle w:val="BodyText"/>
      </w:pPr>
      <w:r>
        <w:t>Table 3:</w:t>
      </w:r>
      <w:r w:rsidR="00F4318C">
        <w:t xml:space="preserve"> </w:t>
      </w:r>
      <w:bookmarkStart w:id="189" w:name="_Hlk189973747"/>
      <w:r w:rsidR="00F4318C" w:rsidRPr="00F4318C">
        <w:t>Sociodemographic Comparison of Hispanics</w:t>
      </w:r>
      <w:r w:rsidR="00F4318C">
        <w:t xml:space="preserve"> Ages 60+ by Birth Country:</w:t>
      </w:r>
      <w:r w:rsidR="00DA5F0A">
        <w:t xml:space="preserve"> Non-Migrants versus US Immigrants</w:t>
      </w:r>
      <w:r w:rsidR="004B49AD">
        <w:t xml:space="preserve"> (2010</w:t>
      </w:r>
      <w:r w:rsidR="00B36130">
        <w:t>)</w:t>
      </w:r>
    </w:p>
    <w:bookmarkEnd w:id="189"/>
    <w:p w14:paraId="1BD6CB67" w14:textId="22E563F5" w:rsidR="00770FA5" w:rsidRDefault="00770FA5">
      <w:pPr>
        <w:rPr>
          <w:rFonts w:asciiTheme="majorHAnsi" w:eastAsiaTheme="majorEastAsia" w:hAnsiTheme="majorHAnsi" w:cstheme="majorBidi"/>
          <w:color w:val="0F4761" w:themeColor="accent1" w:themeShade="BF"/>
          <w:sz w:val="32"/>
          <w:szCs w:val="32"/>
        </w:rPr>
      </w:pPr>
    </w:p>
    <w:p w14:paraId="74640068" w14:textId="77777777" w:rsidR="00946C9C" w:rsidRDefault="00946C9C">
      <w:pPr>
        <w:rPr>
          <w:rFonts w:asciiTheme="majorHAnsi" w:eastAsiaTheme="majorEastAsia" w:hAnsiTheme="majorHAnsi" w:cstheme="majorBidi"/>
          <w:color w:val="0F4761" w:themeColor="accent1" w:themeShade="BF"/>
          <w:sz w:val="32"/>
          <w:szCs w:val="32"/>
        </w:rPr>
      </w:pPr>
      <w:r>
        <w:br w:type="page"/>
      </w:r>
    </w:p>
    <w:p w14:paraId="2AE0BEB0" w14:textId="4255E5F7" w:rsidR="00734CF1" w:rsidRDefault="00734CF1" w:rsidP="00734CF1">
      <w:pPr>
        <w:pStyle w:val="Heading2"/>
      </w:pPr>
      <w:r>
        <w:lastRenderedPageBreak/>
        <w:t>Supplemental Materials</w:t>
      </w:r>
    </w:p>
    <w:p w14:paraId="5B19A593" w14:textId="77777777" w:rsidR="00770FA5" w:rsidRDefault="00770FA5" w:rsidP="00734CF1">
      <w:pPr>
        <w:pStyle w:val="Heading3"/>
      </w:pPr>
    </w:p>
    <w:p w14:paraId="21EF3A3D" w14:textId="1B45AD64" w:rsidR="00734CF1" w:rsidRDefault="0071656E" w:rsidP="00734CF1">
      <w:pPr>
        <w:pStyle w:val="Heading3"/>
      </w:pPr>
      <w:r>
        <w:t xml:space="preserve">Variable </w:t>
      </w:r>
      <w:r w:rsidR="00734CF1">
        <w:t>Definitions</w:t>
      </w:r>
    </w:p>
    <w:p w14:paraId="389C4447" w14:textId="3EE1EFD5" w:rsidR="00734CF1" w:rsidRDefault="00734CF1" w:rsidP="00734CF1">
      <w:pPr>
        <w:pStyle w:val="BodyText"/>
      </w:pPr>
      <w:r>
        <w:rPr>
          <w:b/>
          <w:bCs/>
        </w:rPr>
        <w:t>Education Levels:</w:t>
      </w:r>
      <w:r>
        <w:t xml:space="preserve"> </w:t>
      </w:r>
      <w:r w:rsidR="001907F1">
        <w:t>We standardize education groups across countries based on years of schooling (categories add up to less than 100% in samples that include individuals with missingness in the years of schooling variable):</w:t>
      </w:r>
    </w:p>
    <w:p w14:paraId="5DF41741" w14:textId="77777777" w:rsidR="00734CF1" w:rsidRDefault="00734CF1" w:rsidP="00734CF1">
      <w:pPr>
        <w:numPr>
          <w:ilvl w:val="0"/>
          <w:numId w:val="11"/>
        </w:numPr>
      </w:pPr>
      <w:r>
        <w:t>“</w:t>
      </w:r>
      <w:r>
        <w:rPr>
          <w:b/>
          <w:bCs/>
        </w:rPr>
        <w:t>Less Than Primary</w:t>
      </w:r>
      <w:r>
        <w:t>” includes individuals with education levels such as “grade 1” through “grade 5,” “kindergarten,” “no schooling completed,” or “nursery school, preschool.”</w:t>
      </w:r>
    </w:p>
    <w:p w14:paraId="782D130B" w14:textId="77777777" w:rsidR="00734CF1" w:rsidRDefault="00734CF1" w:rsidP="00734CF1">
      <w:pPr>
        <w:numPr>
          <w:ilvl w:val="0"/>
          <w:numId w:val="11"/>
        </w:numPr>
      </w:pPr>
      <w:r>
        <w:t>“</w:t>
      </w:r>
      <w:r>
        <w:rPr>
          <w:b/>
          <w:bCs/>
        </w:rPr>
        <w:t>Primary Completed</w:t>
      </w:r>
      <w:r>
        <w:t>” includes those who completed grades 6 through 11, representing completion of primary education but not secondary school.</w:t>
      </w:r>
    </w:p>
    <w:p w14:paraId="7440858E" w14:textId="23D5A463" w:rsidR="00734CF1" w:rsidRDefault="00734CF1" w:rsidP="00734CF1">
      <w:pPr>
        <w:numPr>
          <w:ilvl w:val="0"/>
          <w:numId w:val="11"/>
        </w:numPr>
      </w:pPr>
      <w:r>
        <w:t>“</w:t>
      </w:r>
      <w:r>
        <w:rPr>
          <w:b/>
          <w:bCs/>
        </w:rPr>
        <w:t>Secondary Completed</w:t>
      </w:r>
      <w:r>
        <w:t>” includes individuals with</w:t>
      </w:r>
      <w:r w:rsidR="001907F1">
        <w:t xml:space="preserve"> 12 years of schooling,</w:t>
      </w:r>
      <w:r>
        <w:t xml:space="preserve"> a “regular high school diploma,”</w:t>
      </w:r>
      <w:r w:rsidR="001907F1">
        <w:t xml:space="preserve"> or</w:t>
      </w:r>
      <w:r>
        <w:t xml:space="preserve"> partial college experience</w:t>
      </w:r>
      <w:r w:rsidR="001907F1">
        <w:t xml:space="preserve"> without a bachelor’s degree. </w:t>
      </w:r>
      <w:r>
        <w:t xml:space="preserve"> </w:t>
      </w:r>
    </w:p>
    <w:p w14:paraId="6A507C77" w14:textId="33140881" w:rsidR="00734CF1" w:rsidRDefault="00734CF1" w:rsidP="00734CF1">
      <w:pPr>
        <w:numPr>
          <w:ilvl w:val="0"/>
          <w:numId w:val="11"/>
        </w:numPr>
      </w:pPr>
      <w:r>
        <w:t>“</w:t>
      </w:r>
      <w:r>
        <w:rPr>
          <w:b/>
          <w:bCs/>
        </w:rPr>
        <w:t>University Completed</w:t>
      </w:r>
      <w:r>
        <w:t xml:space="preserve">” includes individuals with </w:t>
      </w:r>
      <w:r w:rsidR="001907F1">
        <w:t>a</w:t>
      </w:r>
      <w:r>
        <w:t xml:space="preserve"> bachelor’s degree</w:t>
      </w:r>
      <w:r w:rsidR="001907F1">
        <w:t xml:space="preserve"> or higher (</w:t>
      </w:r>
      <w:r>
        <w:t>master’s degree, doctoral degree, or</w:t>
      </w:r>
      <w:r w:rsidR="001907F1">
        <w:t xml:space="preserve"> </w:t>
      </w:r>
      <w:r>
        <w:t>professional degree beyond a bachelor’s</w:t>
      </w:r>
      <w:r w:rsidR="001907F1">
        <w:t>).</w:t>
      </w:r>
    </w:p>
    <w:p w14:paraId="3A329A0C" w14:textId="77777777" w:rsidR="000840C0" w:rsidRDefault="00734CF1" w:rsidP="00734CF1">
      <w:pPr>
        <w:pStyle w:val="FirstParagraph"/>
      </w:pPr>
      <w:r>
        <w:rPr>
          <w:b/>
          <w:bCs/>
        </w:rPr>
        <w:t xml:space="preserve">Household </w:t>
      </w:r>
      <w:r w:rsidR="000840C0">
        <w:rPr>
          <w:b/>
          <w:bCs/>
        </w:rPr>
        <w:t>composition</w:t>
      </w:r>
      <w:r>
        <w:rPr>
          <w:b/>
          <w:bCs/>
        </w:rPr>
        <w:t>:</w:t>
      </w:r>
      <w:r>
        <w:t xml:space="preserve"> </w:t>
      </w:r>
    </w:p>
    <w:p w14:paraId="2CC3C004" w14:textId="49D05DAC" w:rsidR="00734CF1" w:rsidRDefault="000840C0" w:rsidP="000840C0">
      <w:pPr>
        <w:pStyle w:val="FirstParagraph"/>
        <w:numPr>
          <w:ilvl w:val="0"/>
          <w:numId w:val="15"/>
        </w:numPr>
      </w:pPr>
      <w:r>
        <w:t>H</w:t>
      </w:r>
      <w:r w:rsidR="00734CF1">
        <w:t>ousehold size is a measure of the respondent’s “own family” living in the household, including themselves.</w:t>
      </w:r>
    </w:p>
    <w:p w14:paraId="6CAA2AAC" w14:textId="77777777" w:rsidR="00734CF1" w:rsidRDefault="00734CF1" w:rsidP="00734CF1">
      <w:pPr>
        <w:numPr>
          <w:ilvl w:val="0"/>
          <w:numId w:val="12"/>
        </w:numPr>
      </w:pPr>
      <w:r>
        <w:t>“Lives Alone” is defined as a household size of 1.</w:t>
      </w:r>
    </w:p>
    <w:p w14:paraId="573404CA" w14:textId="77777777" w:rsidR="00734CF1" w:rsidRDefault="00734CF1" w:rsidP="00734CF1">
      <w:pPr>
        <w:numPr>
          <w:ilvl w:val="0"/>
          <w:numId w:val="12"/>
        </w:numPr>
      </w:pPr>
      <w:r>
        <w:t>“Lives with Child” refers to respondents who report one of their household members as one of their children.</w:t>
      </w:r>
    </w:p>
    <w:p w14:paraId="01A8A06A" w14:textId="77777777" w:rsidR="00734CF1" w:rsidRDefault="00734CF1" w:rsidP="00734CF1">
      <w:pPr>
        <w:pStyle w:val="FirstParagraph"/>
      </w:pPr>
      <w:r>
        <w:rPr>
          <w:b/>
          <w:bCs/>
        </w:rPr>
        <w:t>Married:</w:t>
      </w:r>
      <w:r>
        <w:t xml:space="preserve"> The US Census status classification identifies four major categories: never married, married, widowed, and divorced. These terms refer to the marital status at the time of the enumeration. The “married” category is defined as those who responded “married, spouse present,” implying that the spouse lives in the household.</w:t>
      </w:r>
    </w:p>
    <w:p w14:paraId="509A7201" w14:textId="208E16AE" w:rsidR="00734CF1" w:rsidRDefault="00734CF1" w:rsidP="00441741">
      <w:pPr>
        <w:pStyle w:val="BodyText"/>
      </w:pPr>
      <w:r>
        <w:t xml:space="preserve">In the International samples, we </w:t>
      </w:r>
      <w:r w:rsidR="00441741">
        <w:t>code as “married”</w:t>
      </w:r>
      <w:r>
        <w:t xml:space="preserve"> those who responded</w:t>
      </w:r>
      <w:r w:rsidR="00441741">
        <w:t xml:space="preserve">: </w:t>
      </w:r>
      <w:r>
        <w:t>“married, formally</w:t>
      </w:r>
      <w:proofErr w:type="gramStart"/>
      <w:r w:rsidR="00441741">
        <w:t xml:space="preserve">”;  </w:t>
      </w:r>
      <w:r>
        <w:t>“</w:t>
      </w:r>
      <w:proofErr w:type="gramEnd"/>
      <w:r>
        <w:t>married, civil”</w:t>
      </w:r>
      <w:r w:rsidR="00441741">
        <w:t xml:space="preserve">; </w:t>
      </w:r>
      <w:r>
        <w:t>“married or consensual union</w:t>
      </w:r>
      <w:r w:rsidR="00441741">
        <w:t xml:space="preserve">; </w:t>
      </w:r>
      <w:r>
        <w:t>“married, religious”</w:t>
      </w:r>
      <w:r w:rsidR="00441741">
        <w:t xml:space="preserve">; </w:t>
      </w:r>
      <w:r>
        <w:t xml:space="preserve">“married, civil and </w:t>
      </w:r>
      <w:r w:rsidR="00441741">
        <w:t>r</w:t>
      </w:r>
      <w:r>
        <w:t>eligious”</w:t>
      </w:r>
      <w:r w:rsidR="00441741">
        <w:t xml:space="preserve">; or </w:t>
      </w:r>
      <w:r>
        <w:t>“consensual union</w:t>
      </w:r>
      <w:r w:rsidR="00441741">
        <w:t>.</w:t>
      </w:r>
      <w:r>
        <w:t>”</w:t>
      </w:r>
    </w:p>
    <w:p w14:paraId="50146C60" w14:textId="77777777" w:rsidR="00734CF1" w:rsidRDefault="00734CF1" w:rsidP="00734CF1">
      <w:pPr>
        <w:pStyle w:val="FirstParagraph"/>
      </w:pPr>
      <w:r>
        <w:rPr>
          <w:b/>
          <w:bCs/>
        </w:rPr>
        <w:t>Citizen:</w:t>
      </w:r>
      <w:r>
        <w:t xml:space="preserve"> U.S. citizen by naturalization.</w:t>
      </w:r>
    </w:p>
    <w:p w14:paraId="427F83D2" w14:textId="77777777" w:rsidR="0034454D" w:rsidRDefault="0034454D" w:rsidP="0034454D">
      <w:pPr>
        <w:pStyle w:val="FirstParagraph"/>
      </w:pPr>
      <w:r>
        <w:rPr>
          <w:b/>
          <w:bCs/>
        </w:rPr>
        <w:t>English Speaker:</w:t>
      </w:r>
      <w:r>
        <w:t xml:space="preserve"> We define an “English speaker” as anyone who says they speak English, including those who say “yes, but not well.”</w:t>
      </w:r>
    </w:p>
    <w:p w14:paraId="32830656" w14:textId="4731AF83" w:rsidR="00B0348D" w:rsidRDefault="00B0348D">
      <w:pPr>
        <w:rPr>
          <w:rFonts w:eastAsiaTheme="majorEastAsia" w:cstheme="majorBidi"/>
          <w:color w:val="0F4761" w:themeColor="accent1" w:themeShade="BF"/>
          <w:sz w:val="28"/>
          <w:szCs w:val="28"/>
        </w:rPr>
      </w:pPr>
    </w:p>
    <w:p w14:paraId="54BA6A64" w14:textId="512278D9" w:rsidR="0071656E" w:rsidRDefault="0071656E" w:rsidP="0071656E">
      <w:pPr>
        <w:pStyle w:val="Heading3"/>
      </w:pPr>
      <w:r>
        <w:lastRenderedPageBreak/>
        <w:t xml:space="preserve">Supplemental </w:t>
      </w:r>
      <w:bookmarkStart w:id="190" w:name="_Hlk189970107"/>
      <w:r>
        <w:t>Tabl</w:t>
      </w:r>
      <w:r w:rsidR="006E10D3">
        <w:t>e</w:t>
      </w:r>
      <w:r>
        <w:t xml:space="preserve"> Titles</w:t>
      </w:r>
      <w:bookmarkEnd w:id="190"/>
    </w:p>
    <w:p w14:paraId="224C6A86" w14:textId="738EC7BA" w:rsidR="0071656E" w:rsidRDefault="0071656E">
      <w:pPr>
        <w:pStyle w:val="Bibliography"/>
      </w:pPr>
      <w:r>
        <w:t>Supplemental Table 1:</w:t>
      </w:r>
      <w:r w:rsidR="00CB0D5F">
        <w:t xml:space="preserve"> </w:t>
      </w:r>
      <w:r w:rsidR="00CB0D5F" w:rsidRPr="00CB0D5F">
        <w:t>Sociodemographic Comparison of Hispanics Ages 60+ in the U.S. by Birth Country (2016-20 ACS): Females</w:t>
      </w:r>
    </w:p>
    <w:p w14:paraId="7CA274B9" w14:textId="11EF0C07" w:rsidR="0071656E" w:rsidRDefault="0071656E">
      <w:pPr>
        <w:pStyle w:val="Bibliography"/>
      </w:pPr>
      <w:r w:rsidRPr="0071656E">
        <w:t xml:space="preserve">Supplemental Table </w:t>
      </w:r>
      <w:r>
        <w:t>2</w:t>
      </w:r>
      <w:r w:rsidRPr="0071656E">
        <w:t>:</w:t>
      </w:r>
      <w:r w:rsidR="00CB0D5F">
        <w:t xml:space="preserve"> </w:t>
      </w:r>
      <w:r w:rsidR="00CB0D5F" w:rsidRPr="00CB0D5F">
        <w:t xml:space="preserve">Sociodemographic Comparison of Hispanics Ages 60+ in the U.S. by Birth Country (2016-20 ACS): </w:t>
      </w:r>
      <w:r w:rsidR="00CB0D5F">
        <w:t>M</w:t>
      </w:r>
      <w:r w:rsidR="00CB0D5F" w:rsidRPr="00CB0D5F">
        <w:t>ales</w:t>
      </w:r>
    </w:p>
    <w:p w14:paraId="6B9CE434" w14:textId="73978E2D" w:rsidR="0071656E" w:rsidRDefault="0071656E">
      <w:pPr>
        <w:pStyle w:val="Bibliography"/>
      </w:pPr>
      <w:r w:rsidRPr="0071656E">
        <w:t xml:space="preserve">Supplemental Table </w:t>
      </w:r>
      <w:r>
        <w:t>3</w:t>
      </w:r>
      <w:r w:rsidRPr="0071656E">
        <w:t>:</w:t>
      </w:r>
      <w:r w:rsidR="00EA147D">
        <w:t xml:space="preserve"> </w:t>
      </w:r>
      <w:r w:rsidR="00EA147D" w:rsidRPr="00EA147D">
        <w:t>Sociodemographic Comparison of Hispanics in the U.S. by Birth Country (20</w:t>
      </w:r>
      <w:r w:rsidR="008F4355">
        <w:t>08-10 ACS</w:t>
      </w:r>
      <w:r w:rsidR="005A54D7">
        <w:t>)</w:t>
      </w:r>
    </w:p>
    <w:p w14:paraId="756831A5" w14:textId="404611D8" w:rsidR="0071656E" w:rsidRDefault="0071656E">
      <w:pPr>
        <w:pStyle w:val="Bibliography"/>
      </w:pPr>
      <w:r w:rsidRPr="0071656E">
        <w:t xml:space="preserve">Supplemental Table </w:t>
      </w:r>
      <w:r>
        <w:t>4</w:t>
      </w:r>
      <w:r w:rsidRPr="0071656E">
        <w:t>:</w:t>
      </w:r>
      <w:r w:rsidR="005115EC">
        <w:t xml:space="preserve"> </w:t>
      </w:r>
      <w:r w:rsidR="005115EC" w:rsidRPr="005115EC">
        <w:t>Sociodemographic Comparison of Hispanics in the U.S. by Birth Country (2016-20 ACS): Migrated After Age 24</w:t>
      </w:r>
    </w:p>
    <w:p w14:paraId="37291E08" w14:textId="5849D0BA" w:rsidR="0071656E" w:rsidRDefault="0071656E">
      <w:pPr>
        <w:pStyle w:val="Bibliography"/>
      </w:pPr>
      <w:r w:rsidRPr="0071656E">
        <w:t xml:space="preserve">Supplemental Table </w:t>
      </w:r>
      <w:r>
        <w:t>5</w:t>
      </w:r>
      <w:r w:rsidRPr="0071656E">
        <w:t>:</w:t>
      </w:r>
      <w:r w:rsidR="005115EC">
        <w:t xml:space="preserve"> </w:t>
      </w:r>
      <w:r w:rsidR="005115EC" w:rsidRPr="005115EC">
        <w:t>Age-Standardized Sociodemographic Comparison of Hispanics Ages 60+ by Birth Country</w:t>
      </w:r>
      <w:r w:rsidR="008F4355">
        <w:t xml:space="preserve"> (~2010)</w:t>
      </w:r>
    </w:p>
    <w:p w14:paraId="35C04461" w14:textId="562A133E" w:rsidR="0071656E" w:rsidRDefault="0071656E">
      <w:pPr>
        <w:pStyle w:val="Bibliography"/>
      </w:pPr>
      <w:r w:rsidRPr="0071656E">
        <w:t xml:space="preserve">Supplemental Table </w:t>
      </w:r>
      <w:r>
        <w:t>6</w:t>
      </w:r>
      <w:r w:rsidRPr="0071656E">
        <w:t>:</w:t>
      </w:r>
      <w:r w:rsidR="00CA07CD">
        <w:t xml:space="preserve"> </w:t>
      </w:r>
      <w:r w:rsidR="00CA07CD" w:rsidRPr="00CA07CD">
        <w:t>Summary Statistics by Country and Sex</w:t>
      </w:r>
      <w:r w:rsidR="00487610">
        <w:t>, Comparing 20</w:t>
      </w:r>
      <w:r w:rsidR="008F4355">
        <w:t>10</w:t>
      </w:r>
      <w:r w:rsidR="00487610">
        <w:t xml:space="preserve"> versus 20</w:t>
      </w:r>
      <w:r w:rsidR="008F4355">
        <w:t>2</w:t>
      </w:r>
      <w:r w:rsidR="00487610">
        <w:t>0</w:t>
      </w:r>
    </w:p>
    <w:p w14:paraId="4C8AE309" w14:textId="48A89768" w:rsidR="0071656E" w:rsidRDefault="0071656E">
      <w:pPr>
        <w:pStyle w:val="Bibliography"/>
        <w:rPr>
          <w:ins w:id="191" w:author="Chris Soria" w:date="2025-03-28T22:27:00Z" w16du:dateUtc="2025-03-29T05:27:00Z"/>
        </w:rPr>
      </w:pPr>
      <w:r w:rsidRPr="0071656E">
        <w:t xml:space="preserve">Supplemental Table </w:t>
      </w:r>
      <w:r>
        <w:t>7</w:t>
      </w:r>
      <w:r w:rsidRPr="0071656E">
        <w:t>:</w:t>
      </w:r>
      <w:r w:rsidR="009C66E2">
        <w:t xml:space="preserve"> </w:t>
      </w:r>
      <w:r w:rsidR="00073DDE" w:rsidRPr="00073DDE">
        <w:t>Changing Educational Attainment of the 1930-1950 Birth Cohort due to Selection: 2010 versus 2020</w:t>
      </w:r>
    </w:p>
    <w:p w14:paraId="0234F0A3" w14:textId="77777777" w:rsidR="005355A5" w:rsidRDefault="005355A5">
      <w:pPr>
        <w:pStyle w:val="Bibliography"/>
        <w:rPr>
          <w:ins w:id="192" w:author="Chris Soria" w:date="2025-03-28T22:27:00Z" w16du:dateUtc="2025-03-29T05:27:00Z"/>
        </w:rPr>
      </w:pPr>
    </w:p>
    <w:p w14:paraId="67184E73" w14:textId="77777777" w:rsidR="005355A5" w:rsidRDefault="005355A5">
      <w:pPr>
        <w:pStyle w:val="Bibliography"/>
        <w:rPr>
          <w:ins w:id="193" w:author="Chris Soria" w:date="2025-03-28T22:27:00Z" w16du:dateUtc="2025-03-29T05:27:00Z"/>
        </w:rPr>
      </w:pPr>
    </w:p>
    <w:p w14:paraId="0DE49A66" w14:textId="77777777" w:rsidR="005355A5" w:rsidRDefault="005355A5">
      <w:pPr>
        <w:pStyle w:val="Bibliography"/>
        <w:rPr>
          <w:ins w:id="194" w:author="Chris Soria" w:date="2025-03-28T22:27:00Z" w16du:dateUtc="2025-03-29T05:27:00Z"/>
        </w:rPr>
      </w:pPr>
    </w:p>
    <w:p w14:paraId="1FD0C0FE" w14:textId="77777777" w:rsidR="005355A5" w:rsidRDefault="005355A5">
      <w:pPr>
        <w:pStyle w:val="Bibliography"/>
        <w:rPr>
          <w:ins w:id="195" w:author="Chris Soria" w:date="2025-03-28T22:27:00Z" w16du:dateUtc="2025-03-29T05:27:00Z"/>
        </w:rPr>
      </w:pPr>
    </w:p>
    <w:p w14:paraId="314B8A5B" w14:textId="77777777" w:rsidR="005355A5" w:rsidRDefault="005355A5">
      <w:pPr>
        <w:pStyle w:val="Bibliography"/>
        <w:rPr>
          <w:ins w:id="196" w:author="Chris Soria" w:date="2025-03-28T22:27:00Z" w16du:dateUtc="2025-03-29T05:27:00Z"/>
        </w:rPr>
      </w:pPr>
    </w:p>
    <w:p w14:paraId="3F3CB31D" w14:textId="77777777" w:rsidR="005355A5" w:rsidRDefault="005355A5">
      <w:pPr>
        <w:pStyle w:val="Bibliography"/>
        <w:rPr>
          <w:ins w:id="197" w:author="Chris Soria" w:date="2025-03-28T22:27:00Z" w16du:dateUtc="2025-03-29T05:27:00Z"/>
        </w:rPr>
      </w:pPr>
    </w:p>
    <w:p w14:paraId="35A94973" w14:textId="77777777" w:rsidR="005355A5" w:rsidRDefault="005355A5">
      <w:pPr>
        <w:pStyle w:val="Bibliography"/>
        <w:rPr>
          <w:ins w:id="198" w:author="Chris Soria" w:date="2025-03-28T22:27:00Z" w16du:dateUtc="2025-03-29T05:27:00Z"/>
        </w:rPr>
      </w:pPr>
    </w:p>
    <w:p w14:paraId="09F72CF2" w14:textId="77777777" w:rsidR="005355A5" w:rsidRDefault="005355A5">
      <w:pPr>
        <w:pStyle w:val="Bibliography"/>
        <w:rPr>
          <w:ins w:id="199" w:author="Chris Soria" w:date="2025-03-28T22:27:00Z" w16du:dateUtc="2025-03-29T05:27:00Z"/>
        </w:rPr>
      </w:pPr>
    </w:p>
    <w:p w14:paraId="001BE979" w14:textId="77777777" w:rsidR="005355A5" w:rsidRDefault="005355A5">
      <w:pPr>
        <w:pStyle w:val="Bibliography"/>
        <w:rPr>
          <w:ins w:id="200" w:author="Chris Soria" w:date="2025-03-28T22:27:00Z" w16du:dateUtc="2025-03-29T05:27:00Z"/>
        </w:rPr>
      </w:pPr>
    </w:p>
    <w:p w14:paraId="7B433EE4" w14:textId="77777777" w:rsidR="005355A5" w:rsidRDefault="005355A5">
      <w:pPr>
        <w:pStyle w:val="Bibliography"/>
        <w:rPr>
          <w:ins w:id="201" w:author="Chris Soria" w:date="2025-03-28T22:27:00Z" w16du:dateUtc="2025-03-29T05:27:00Z"/>
        </w:rPr>
      </w:pPr>
    </w:p>
    <w:p w14:paraId="69532E4F" w14:textId="77777777" w:rsidR="005355A5" w:rsidRDefault="005355A5">
      <w:pPr>
        <w:pStyle w:val="Bibliography"/>
        <w:rPr>
          <w:ins w:id="202" w:author="Chris Soria" w:date="2025-03-28T22:27:00Z" w16du:dateUtc="2025-03-29T05:27:00Z"/>
        </w:rPr>
      </w:pPr>
    </w:p>
    <w:p w14:paraId="37CE9FD9" w14:textId="77777777" w:rsidR="005355A5" w:rsidRDefault="005355A5">
      <w:pPr>
        <w:pStyle w:val="Bibliography"/>
        <w:rPr>
          <w:ins w:id="203" w:author="Chris Soria" w:date="2025-03-28T22:27:00Z" w16du:dateUtc="2025-03-29T05:27:00Z"/>
        </w:rPr>
      </w:pPr>
    </w:p>
    <w:p w14:paraId="7109C315" w14:textId="77777777" w:rsidR="005355A5" w:rsidRDefault="005355A5">
      <w:pPr>
        <w:pStyle w:val="Bibliography"/>
        <w:rPr>
          <w:ins w:id="204" w:author="Chris Soria" w:date="2025-03-28T22:27:00Z" w16du:dateUtc="2025-03-29T05:27:00Z"/>
        </w:rPr>
      </w:pPr>
    </w:p>
    <w:p w14:paraId="179B4996" w14:textId="77777777" w:rsidR="005355A5" w:rsidRDefault="005355A5">
      <w:pPr>
        <w:pStyle w:val="Bibliography"/>
        <w:rPr>
          <w:ins w:id="205" w:author="Chris Soria" w:date="2025-03-28T22:27:00Z" w16du:dateUtc="2025-03-29T05:27:00Z"/>
        </w:rPr>
      </w:pPr>
    </w:p>
    <w:p w14:paraId="4E04C0BA" w14:textId="2FED2B1C" w:rsidR="005355A5" w:rsidRDefault="005355A5" w:rsidP="005355A5">
      <w:pPr>
        <w:pStyle w:val="Heading3"/>
        <w:rPr>
          <w:ins w:id="206" w:author="Chris Soria" w:date="2025-03-28T22:35:00Z" w16du:dateUtc="2025-03-29T05:35:00Z"/>
        </w:rPr>
      </w:pPr>
      <w:ins w:id="207" w:author="Chris Soria" w:date="2025-03-28T22:27:00Z" w16du:dateUtc="2025-03-29T05:27:00Z">
        <w:r>
          <w:lastRenderedPageBreak/>
          <w:t>Supplemental Plots</w:t>
        </w:r>
      </w:ins>
    </w:p>
    <w:p w14:paraId="1950F1F3" w14:textId="1B21E31E" w:rsidR="005355A5" w:rsidRDefault="00C517A2" w:rsidP="005355A5">
      <w:pPr>
        <w:pStyle w:val="BodyText"/>
        <w:rPr>
          <w:ins w:id="208" w:author="Chris Soria" w:date="2025-03-28T22:36:00Z" w16du:dateUtc="2025-03-29T05:36:00Z"/>
        </w:rPr>
      </w:pPr>
      <w:ins w:id="209" w:author="Chris Soria" w:date="2025-03-29T00:36:00Z" w16du:dateUtc="2025-03-29T07:36:00Z">
        <w:r>
          <w:t>Suppl</w:t>
        </w:r>
      </w:ins>
      <w:ins w:id="210" w:author="Chris Soria" w:date="2025-03-29T00:37:00Z" w16du:dateUtc="2025-03-29T07:37:00Z">
        <w:r>
          <w:t>emental</w:t>
        </w:r>
      </w:ins>
      <w:ins w:id="211" w:author="Chris Soria" w:date="2025-03-29T00:36:00Z" w16du:dateUtc="2025-03-29T07:36:00Z">
        <w:r>
          <w:t xml:space="preserve"> </w:t>
        </w:r>
      </w:ins>
      <w:ins w:id="212" w:author="Chris Soria" w:date="2025-03-28T22:35:00Z" w16du:dateUtc="2025-03-29T05:35:00Z">
        <w:r w:rsidR="005355A5">
          <w:t>Figure 1. Infant Mortality Rate Trends in Countries of Inter</w:t>
        </w:r>
      </w:ins>
      <w:ins w:id="213" w:author="Chris Soria" w:date="2025-03-28T22:36:00Z" w16du:dateUtc="2025-03-29T05:36:00Z">
        <w:r w:rsidR="005355A5">
          <w:t>est Over Time (1950-2019)</w:t>
        </w:r>
      </w:ins>
    </w:p>
    <w:p w14:paraId="45FF04DF" w14:textId="7FE859CE" w:rsidR="005355A5" w:rsidRPr="005355A5" w:rsidRDefault="0048667B">
      <w:pPr>
        <w:pStyle w:val="BodyText"/>
        <w:rPr>
          <w:ins w:id="214" w:author="Chris Soria" w:date="2025-03-28T22:28:00Z" w16du:dateUtc="2025-03-29T05:28:00Z"/>
        </w:rPr>
        <w:pPrChange w:id="215" w:author="Chris Soria" w:date="2025-03-28T22:35:00Z" w16du:dateUtc="2025-03-29T05:35:00Z">
          <w:pPr>
            <w:pStyle w:val="Heading3"/>
          </w:pPr>
        </w:pPrChange>
      </w:pPr>
      <w:ins w:id="216" w:author="Chris Soria" w:date="2025-03-28T23:02:00Z" w16du:dateUtc="2025-03-29T06:02:00Z">
        <w:r>
          <w:rPr>
            <w:noProof/>
          </w:rPr>
          <w:drawing>
            <wp:inline distT="0" distB="0" distL="0" distR="0" wp14:anchorId="0FCA3E15" wp14:editId="4FF8919A">
              <wp:extent cx="5943600" cy="4457700"/>
              <wp:effectExtent l="0" t="0" r="0" b="0"/>
              <wp:docPr id="97571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11786" name="Picture 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01C7A7CE" w14:textId="77777777" w:rsidR="0048667B" w:rsidRDefault="0048667B" w:rsidP="005355A5">
      <w:pPr>
        <w:pStyle w:val="BodyText"/>
        <w:rPr>
          <w:ins w:id="217" w:author="Chris Soria" w:date="2025-03-28T23:02:00Z" w16du:dateUtc="2025-03-29T06:02:00Z"/>
        </w:rPr>
      </w:pPr>
    </w:p>
    <w:p w14:paraId="0EB71C43" w14:textId="77777777" w:rsidR="0048667B" w:rsidRDefault="0048667B" w:rsidP="005355A5">
      <w:pPr>
        <w:pStyle w:val="BodyText"/>
        <w:rPr>
          <w:ins w:id="218" w:author="Chris Soria" w:date="2025-03-28T23:02:00Z" w16du:dateUtc="2025-03-29T06:02:00Z"/>
        </w:rPr>
      </w:pPr>
    </w:p>
    <w:p w14:paraId="1E8864BE" w14:textId="77777777" w:rsidR="0048667B" w:rsidRDefault="0048667B" w:rsidP="005355A5">
      <w:pPr>
        <w:pStyle w:val="BodyText"/>
        <w:rPr>
          <w:ins w:id="219" w:author="Chris Soria" w:date="2025-03-28T23:02:00Z" w16du:dateUtc="2025-03-29T06:02:00Z"/>
        </w:rPr>
      </w:pPr>
    </w:p>
    <w:p w14:paraId="04D0F426" w14:textId="77777777" w:rsidR="0048667B" w:rsidRDefault="0048667B" w:rsidP="005355A5">
      <w:pPr>
        <w:pStyle w:val="BodyText"/>
        <w:rPr>
          <w:ins w:id="220" w:author="Chris Soria" w:date="2025-03-28T23:02:00Z" w16du:dateUtc="2025-03-29T06:02:00Z"/>
        </w:rPr>
      </w:pPr>
    </w:p>
    <w:p w14:paraId="2C11F1D8" w14:textId="77777777" w:rsidR="0048667B" w:rsidRDefault="0048667B" w:rsidP="005355A5">
      <w:pPr>
        <w:pStyle w:val="BodyText"/>
        <w:rPr>
          <w:ins w:id="221" w:author="Chris Soria" w:date="2025-03-28T23:02:00Z" w16du:dateUtc="2025-03-29T06:02:00Z"/>
        </w:rPr>
      </w:pPr>
    </w:p>
    <w:p w14:paraId="409A006C" w14:textId="77777777" w:rsidR="0048667B" w:rsidRDefault="0048667B" w:rsidP="005355A5">
      <w:pPr>
        <w:pStyle w:val="BodyText"/>
        <w:rPr>
          <w:ins w:id="222" w:author="Chris Soria" w:date="2025-03-28T23:02:00Z" w16du:dateUtc="2025-03-29T06:02:00Z"/>
        </w:rPr>
      </w:pPr>
    </w:p>
    <w:p w14:paraId="42F5CC26" w14:textId="77777777" w:rsidR="0048667B" w:rsidRDefault="0048667B" w:rsidP="005355A5">
      <w:pPr>
        <w:pStyle w:val="BodyText"/>
        <w:rPr>
          <w:ins w:id="223" w:author="Chris Soria" w:date="2025-03-28T23:02:00Z" w16du:dateUtc="2025-03-29T06:02:00Z"/>
        </w:rPr>
      </w:pPr>
    </w:p>
    <w:p w14:paraId="6ED72FAB" w14:textId="77777777" w:rsidR="0048667B" w:rsidRDefault="0048667B" w:rsidP="005355A5">
      <w:pPr>
        <w:pStyle w:val="BodyText"/>
        <w:rPr>
          <w:ins w:id="224" w:author="Chris Soria" w:date="2025-03-28T23:02:00Z" w16du:dateUtc="2025-03-29T06:02:00Z"/>
        </w:rPr>
      </w:pPr>
    </w:p>
    <w:p w14:paraId="54BE3EC4" w14:textId="77777777" w:rsidR="0048667B" w:rsidRDefault="0048667B" w:rsidP="005355A5">
      <w:pPr>
        <w:pStyle w:val="BodyText"/>
        <w:rPr>
          <w:ins w:id="225" w:author="Chris Soria" w:date="2025-03-28T23:02:00Z" w16du:dateUtc="2025-03-29T06:02:00Z"/>
        </w:rPr>
      </w:pPr>
    </w:p>
    <w:p w14:paraId="617571B9" w14:textId="0DE0C119" w:rsidR="005355A5" w:rsidRPr="005355A5" w:rsidRDefault="00C517A2">
      <w:pPr>
        <w:pStyle w:val="BodyText"/>
        <w:rPr>
          <w:ins w:id="226" w:author="Chris Soria" w:date="2025-03-28T22:27:00Z" w16du:dateUtc="2025-03-29T05:27:00Z"/>
        </w:rPr>
        <w:pPrChange w:id="227" w:author="Chris Soria" w:date="2025-03-28T22:28:00Z" w16du:dateUtc="2025-03-29T05:28:00Z">
          <w:pPr>
            <w:pStyle w:val="Heading3"/>
          </w:pPr>
        </w:pPrChange>
      </w:pPr>
      <w:ins w:id="228" w:author="Chris Soria" w:date="2025-03-29T00:36:00Z" w16du:dateUtc="2025-03-29T07:36:00Z">
        <w:r>
          <w:lastRenderedPageBreak/>
          <w:t xml:space="preserve">Supplemental </w:t>
        </w:r>
      </w:ins>
      <w:ins w:id="229" w:author="Chris Soria" w:date="2025-03-28T22:28:00Z" w16du:dateUtc="2025-03-29T05:28:00Z">
        <w:r w:rsidR="005355A5">
          <w:t>Figure 2. Estimated Percent with At Least a Primary Education by Country of Birth (</w:t>
        </w:r>
      </w:ins>
      <w:ins w:id="230" w:author="Chris Soria" w:date="2025-03-28T22:33:00Z" w16du:dateUtc="2025-03-29T05:33:00Z">
        <w:r w:rsidR="005355A5">
          <w:t>2010 ACS</w:t>
        </w:r>
      </w:ins>
      <w:ins w:id="231" w:author="Chris Soria" w:date="2025-03-28T22:28:00Z" w16du:dateUtc="2025-03-29T05:28:00Z">
        <w:r w:rsidR="005355A5">
          <w:t>)</w:t>
        </w:r>
      </w:ins>
    </w:p>
    <w:p w14:paraId="4E69918D" w14:textId="18FA5392" w:rsidR="005355A5" w:rsidRPr="005355A5" w:rsidRDefault="005355A5">
      <w:pPr>
        <w:pStyle w:val="BodyText"/>
        <w:rPr>
          <w:ins w:id="232" w:author="Chris Soria" w:date="2025-03-28T22:27:00Z" w16du:dateUtc="2025-03-29T05:27:00Z"/>
        </w:rPr>
        <w:pPrChange w:id="233" w:author="Chris Soria" w:date="2025-03-28T22:27:00Z" w16du:dateUtc="2025-03-29T05:27:00Z">
          <w:pPr>
            <w:pStyle w:val="Heading3"/>
          </w:pPr>
        </w:pPrChange>
      </w:pPr>
      <w:ins w:id="234" w:author="Chris Soria" w:date="2025-03-28T22:28:00Z" w16du:dateUtc="2025-03-29T05:28:00Z">
        <w:r>
          <w:rPr>
            <w:noProof/>
          </w:rPr>
          <w:drawing>
            <wp:inline distT="0" distB="0" distL="0" distR="0" wp14:anchorId="5664D956" wp14:editId="79C45425">
              <wp:extent cx="5943600" cy="4457700"/>
              <wp:effectExtent l="0" t="0" r="0" b="0"/>
              <wp:docPr id="36723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36152" name="Picture 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7BC63F04" w14:textId="77777777" w:rsidR="005355A5" w:rsidRDefault="005355A5">
      <w:pPr>
        <w:pStyle w:val="Bibliography"/>
      </w:pPr>
    </w:p>
    <w:bookmarkEnd w:id="112"/>
    <w:bookmarkEnd w:id="115"/>
    <w:bookmarkEnd w:id="187"/>
    <w:p w14:paraId="74F27F36" w14:textId="77777777" w:rsidR="0071656E" w:rsidRDefault="0071656E">
      <w:pPr>
        <w:pStyle w:val="Bibliography"/>
        <w:rPr>
          <w:ins w:id="235" w:author="Chris Soria" w:date="2025-03-28T23:21:00Z" w16du:dateUtc="2025-03-29T06:21:00Z"/>
        </w:rPr>
      </w:pPr>
    </w:p>
    <w:p w14:paraId="6052911C" w14:textId="77777777" w:rsidR="00473E05" w:rsidRDefault="00473E05">
      <w:pPr>
        <w:pStyle w:val="Bibliography"/>
        <w:rPr>
          <w:ins w:id="236" w:author="Chris Soria" w:date="2025-03-28T23:21:00Z" w16du:dateUtc="2025-03-29T06:21:00Z"/>
        </w:rPr>
      </w:pPr>
    </w:p>
    <w:p w14:paraId="4131885C" w14:textId="77777777" w:rsidR="00473E05" w:rsidRDefault="00473E05">
      <w:pPr>
        <w:pStyle w:val="Bibliography"/>
        <w:rPr>
          <w:ins w:id="237" w:author="Chris Soria" w:date="2025-03-28T23:21:00Z" w16du:dateUtc="2025-03-29T06:21:00Z"/>
        </w:rPr>
      </w:pPr>
    </w:p>
    <w:p w14:paraId="35201786" w14:textId="77777777" w:rsidR="00473E05" w:rsidRDefault="00473E05">
      <w:pPr>
        <w:pStyle w:val="Bibliography"/>
        <w:rPr>
          <w:ins w:id="238" w:author="Chris Soria" w:date="2025-03-28T23:21:00Z" w16du:dateUtc="2025-03-29T06:21:00Z"/>
        </w:rPr>
      </w:pPr>
    </w:p>
    <w:p w14:paraId="66200CF3" w14:textId="77777777" w:rsidR="00473E05" w:rsidRDefault="00473E05">
      <w:pPr>
        <w:pStyle w:val="Bibliography"/>
        <w:rPr>
          <w:ins w:id="239" w:author="Chris Soria" w:date="2025-03-28T23:21:00Z" w16du:dateUtc="2025-03-29T06:21:00Z"/>
        </w:rPr>
      </w:pPr>
    </w:p>
    <w:p w14:paraId="30BAB390" w14:textId="77777777" w:rsidR="00473E05" w:rsidRDefault="00473E05">
      <w:pPr>
        <w:pStyle w:val="Bibliography"/>
        <w:rPr>
          <w:ins w:id="240" w:author="Chris Soria" w:date="2025-03-28T23:21:00Z" w16du:dateUtc="2025-03-29T06:21:00Z"/>
        </w:rPr>
      </w:pPr>
    </w:p>
    <w:p w14:paraId="34845A6F" w14:textId="77777777" w:rsidR="00473E05" w:rsidRDefault="00473E05">
      <w:pPr>
        <w:pStyle w:val="Bibliography"/>
        <w:rPr>
          <w:ins w:id="241" w:author="Chris Soria" w:date="2025-03-28T23:21:00Z" w16du:dateUtc="2025-03-29T06:21:00Z"/>
        </w:rPr>
      </w:pPr>
    </w:p>
    <w:p w14:paraId="7C4236B1" w14:textId="77777777" w:rsidR="00473E05" w:rsidRDefault="00473E05">
      <w:pPr>
        <w:pStyle w:val="Bibliography"/>
        <w:rPr>
          <w:ins w:id="242" w:author="Chris Soria" w:date="2025-03-28T23:21:00Z" w16du:dateUtc="2025-03-29T06:21:00Z"/>
        </w:rPr>
      </w:pPr>
    </w:p>
    <w:p w14:paraId="3D090AF0" w14:textId="03469555" w:rsidR="001004DA" w:rsidRDefault="00C517A2" w:rsidP="001004DA">
      <w:pPr>
        <w:pStyle w:val="BodyText"/>
        <w:rPr>
          <w:ins w:id="243" w:author="Chris Soria" w:date="2025-03-28T23:53:00Z" w16du:dateUtc="2025-03-29T06:53:00Z"/>
        </w:rPr>
      </w:pPr>
      <w:ins w:id="244" w:author="Chris Soria" w:date="2025-03-29T00:37:00Z" w16du:dateUtc="2025-03-29T07:37:00Z">
        <w:r>
          <w:lastRenderedPageBreak/>
          <w:t xml:space="preserve">Supplemental </w:t>
        </w:r>
      </w:ins>
      <w:ins w:id="245" w:author="Chris Soria" w:date="2025-03-28T23:53:00Z" w16du:dateUtc="2025-03-29T06:53:00Z">
        <w:r w:rsidR="001004DA">
          <w:t>Figure 3. Estimated Percent with At Least a Secondary Education by Country of Birth (2010 ACS)</w:t>
        </w:r>
      </w:ins>
    </w:p>
    <w:p w14:paraId="01DC85AB" w14:textId="592F47F4" w:rsidR="001004DA" w:rsidRPr="005355A5" w:rsidRDefault="001004DA" w:rsidP="001004DA">
      <w:pPr>
        <w:pStyle w:val="BodyText"/>
        <w:rPr>
          <w:ins w:id="246" w:author="Chris Soria" w:date="2025-03-28T23:53:00Z" w16du:dateUtc="2025-03-29T06:53:00Z"/>
        </w:rPr>
      </w:pPr>
      <w:ins w:id="247" w:author="Chris Soria" w:date="2025-03-28T23:53:00Z" w16du:dateUtc="2025-03-29T06:53:00Z">
        <w:r>
          <w:rPr>
            <w:noProof/>
          </w:rPr>
          <w:drawing>
            <wp:inline distT="0" distB="0" distL="0" distR="0" wp14:anchorId="05E84478" wp14:editId="09255F43">
              <wp:extent cx="5943600" cy="4457700"/>
              <wp:effectExtent l="0" t="0" r="0" b="0"/>
              <wp:docPr id="574155590" name="Picture 4" descr="A blue squares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55590" name="Picture 4" descr="A blue squares with a black background&#10;&#10;AI-generated content may be incorrec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2A8B3818" w14:textId="1EF57ECB" w:rsidR="00473E05" w:rsidRDefault="00473E05">
      <w:pPr>
        <w:pStyle w:val="Bibliography"/>
        <w:rPr>
          <w:ins w:id="248" w:author="Chris Soria" w:date="2025-03-28T23:21:00Z" w16du:dateUtc="2025-03-29T06:21:00Z"/>
        </w:rPr>
      </w:pPr>
    </w:p>
    <w:p w14:paraId="018C8A9A" w14:textId="77777777" w:rsidR="001004DA" w:rsidRDefault="001004DA" w:rsidP="00473E05">
      <w:pPr>
        <w:pStyle w:val="BodyText"/>
        <w:rPr>
          <w:ins w:id="249" w:author="Chris Soria" w:date="2025-03-28T23:54:00Z" w16du:dateUtc="2025-03-29T06:54:00Z"/>
        </w:rPr>
      </w:pPr>
    </w:p>
    <w:p w14:paraId="208EDFB5" w14:textId="77777777" w:rsidR="001004DA" w:rsidRDefault="001004DA" w:rsidP="00473E05">
      <w:pPr>
        <w:pStyle w:val="BodyText"/>
        <w:rPr>
          <w:ins w:id="250" w:author="Chris Soria" w:date="2025-03-28T23:54:00Z" w16du:dateUtc="2025-03-29T06:54:00Z"/>
        </w:rPr>
      </w:pPr>
    </w:p>
    <w:p w14:paraId="1F138D2F" w14:textId="77777777" w:rsidR="001004DA" w:rsidRDefault="001004DA" w:rsidP="00473E05">
      <w:pPr>
        <w:pStyle w:val="BodyText"/>
        <w:rPr>
          <w:ins w:id="251" w:author="Chris Soria" w:date="2025-03-28T23:54:00Z" w16du:dateUtc="2025-03-29T06:54:00Z"/>
        </w:rPr>
      </w:pPr>
    </w:p>
    <w:p w14:paraId="53FD37E2" w14:textId="77777777" w:rsidR="001004DA" w:rsidRDefault="001004DA" w:rsidP="00473E05">
      <w:pPr>
        <w:pStyle w:val="BodyText"/>
        <w:rPr>
          <w:ins w:id="252" w:author="Chris Soria" w:date="2025-03-28T23:54:00Z" w16du:dateUtc="2025-03-29T06:54:00Z"/>
        </w:rPr>
      </w:pPr>
    </w:p>
    <w:p w14:paraId="77A69460" w14:textId="77777777" w:rsidR="001004DA" w:rsidRDefault="001004DA" w:rsidP="00473E05">
      <w:pPr>
        <w:pStyle w:val="BodyText"/>
        <w:rPr>
          <w:ins w:id="253" w:author="Chris Soria" w:date="2025-03-28T23:54:00Z" w16du:dateUtc="2025-03-29T06:54:00Z"/>
        </w:rPr>
      </w:pPr>
    </w:p>
    <w:p w14:paraId="6B1B0D87" w14:textId="77777777" w:rsidR="001004DA" w:rsidRDefault="001004DA" w:rsidP="00473E05">
      <w:pPr>
        <w:pStyle w:val="BodyText"/>
        <w:rPr>
          <w:ins w:id="254" w:author="Chris Soria" w:date="2025-03-28T23:54:00Z" w16du:dateUtc="2025-03-29T06:54:00Z"/>
        </w:rPr>
      </w:pPr>
    </w:p>
    <w:p w14:paraId="38E8D104" w14:textId="77777777" w:rsidR="001004DA" w:rsidRDefault="001004DA" w:rsidP="00473E05">
      <w:pPr>
        <w:pStyle w:val="BodyText"/>
        <w:rPr>
          <w:ins w:id="255" w:author="Chris Soria" w:date="2025-03-28T23:54:00Z" w16du:dateUtc="2025-03-29T06:54:00Z"/>
        </w:rPr>
      </w:pPr>
    </w:p>
    <w:p w14:paraId="019D6427" w14:textId="77777777" w:rsidR="001004DA" w:rsidRDefault="001004DA" w:rsidP="00473E05">
      <w:pPr>
        <w:pStyle w:val="BodyText"/>
        <w:rPr>
          <w:ins w:id="256" w:author="Chris Soria" w:date="2025-03-28T23:54:00Z" w16du:dateUtc="2025-03-29T06:54:00Z"/>
        </w:rPr>
      </w:pPr>
    </w:p>
    <w:p w14:paraId="52072D34" w14:textId="77777777" w:rsidR="001004DA" w:rsidRDefault="001004DA" w:rsidP="00473E05">
      <w:pPr>
        <w:pStyle w:val="BodyText"/>
        <w:rPr>
          <w:ins w:id="257" w:author="Chris Soria" w:date="2025-03-28T23:54:00Z" w16du:dateUtc="2025-03-29T06:54:00Z"/>
        </w:rPr>
      </w:pPr>
    </w:p>
    <w:p w14:paraId="06CCE337" w14:textId="06BDEA13" w:rsidR="00473E05" w:rsidRPr="005355A5" w:rsidRDefault="00C517A2" w:rsidP="00473E05">
      <w:pPr>
        <w:pStyle w:val="BodyText"/>
        <w:rPr>
          <w:ins w:id="258" w:author="Chris Soria" w:date="2025-03-28T23:21:00Z" w16du:dateUtc="2025-03-29T06:21:00Z"/>
        </w:rPr>
      </w:pPr>
      <w:ins w:id="259" w:author="Chris Soria" w:date="2025-03-29T00:37:00Z" w16du:dateUtc="2025-03-29T07:37:00Z">
        <w:r>
          <w:lastRenderedPageBreak/>
          <w:t xml:space="preserve">Supplemental </w:t>
        </w:r>
      </w:ins>
      <w:ins w:id="260" w:author="Chris Soria" w:date="2025-03-28T23:21:00Z" w16du:dateUtc="2025-03-29T06:21:00Z">
        <w:r w:rsidR="00473E05">
          <w:t xml:space="preserve">Figure </w:t>
        </w:r>
      </w:ins>
      <w:ins w:id="261" w:author="Chris Soria" w:date="2025-03-28T23:53:00Z" w16du:dateUtc="2025-03-29T06:53:00Z">
        <w:r w:rsidR="001004DA">
          <w:t>4</w:t>
        </w:r>
      </w:ins>
      <w:ins w:id="262" w:author="Chris Soria" w:date="2025-03-28T23:21:00Z" w16du:dateUtc="2025-03-29T06:21:00Z">
        <w:r w:rsidR="00473E05">
          <w:t>. Estimated Percent Living Alone by Country of Birth (2010 ACS)</w:t>
        </w:r>
      </w:ins>
    </w:p>
    <w:p w14:paraId="367BA3E7" w14:textId="6A2CC0BD" w:rsidR="00C517A2" w:rsidRDefault="00473E05">
      <w:pPr>
        <w:pStyle w:val="Bibliography"/>
        <w:rPr>
          <w:ins w:id="263" w:author="Chris Soria" w:date="2025-03-29T00:37:00Z" w16du:dateUtc="2025-03-29T07:37:00Z"/>
        </w:rPr>
      </w:pPr>
      <w:ins w:id="264" w:author="Chris Soria" w:date="2025-03-28T23:21:00Z" w16du:dateUtc="2025-03-29T06:21:00Z">
        <w:r>
          <w:rPr>
            <w:noProof/>
          </w:rPr>
          <w:drawing>
            <wp:inline distT="0" distB="0" distL="0" distR="0" wp14:anchorId="68994A1A" wp14:editId="65D07500">
              <wp:extent cx="5943600" cy="4457700"/>
              <wp:effectExtent l="0" t="0" r="0" b="0"/>
              <wp:docPr id="923675492" name="Picture 3" descr="A row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5492" name="Picture 3" descr="A row of blue squares&#10;&#10;AI-generated content may be incorrect."/>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540520E5" w14:textId="77777777" w:rsidR="00C517A2" w:rsidRDefault="00C517A2">
      <w:pPr>
        <w:pStyle w:val="Bibliography"/>
        <w:rPr>
          <w:ins w:id="265" w:author="Chris Soria" w:date="2025-03-29T00:37:00Z" w16du:dateUtc="2025-03-29T07:37:00Z"/>
        </w:rPr>
      </w:pPr>
    </w:p>
    <w:p w14:paraId="737872F9" w14:textId="77777777" w:rsidR="00C517A2" w:rsidRDefault="00C517A2">
      <w:pPr>
        <w:pStyle w:val="Bibliography"/>
        <w:rPr>
          <w:ins w:id="266" w:author="Chris Soria" w:date="2025-03-29T00:37:00Z" w16du:dateUtc="2025-03-29T07:37:00Z"/>
        </w:rPr>
      </w:pPr>
    </w:p>
    <w:p w14:paraId="2F32B6A9" w14:textId="77777777" w:rsidR="00C517A2" w:rsidRDefault="00C517A2">
      <w:pPr>
        <w:pStyle w:val="Bibliography"/>
        <w:rPr>
          <w:ins w:id="267" w:author="Chris Soria" w:date="2025-03-29T00:37:00Z" w16du:dateUtc="2025-03-29T07:37:00Z"/>
        </w:rPr>
      </w:pPr>
    </w:p>
    <w:p w14:paraId="6C49C909" w14:textId="77777777" w:rsidR="00C517A2" w:rsidRDefault="00C517A2">
      <w:pPr>
        <w:pStyle w:val="Bibliography"/>
        <w:rPr>
          <w:ins w:id="268" w:author="Chris Soria" w:date="2025-03-29T00:37:00Z" w16du:dateUtc="2025-03-29T07:37:00Z"/>
        </w:rPr>
      </w:pPr>
    </w:p>
    <w:p w14:paraId="03DCBC5E" w14:textId="77777777" w:rsidR="00C517A2" w:rsidRDefault="00C517A2">
      <w:pPr>
        <w:pStyle w:val="Bibliography"/>
        <w:rPr>
          <w:ins w:id="269" w:author="Chris Soria" w:date="2025-03-29T00:37:00Z" w16du:dateUtc="2025-03-29T07:37:00Z"/>
        </w:rPr>
      </w:pPr>
    </w:p>
    <w:p w14:paraId="295A1801" w14:textId="77777777" w:rsidR="00C517A2" w:rsidRDefault="00C517A2">
      <w:pPr>
        <w:pStyle w:val="Bibliography"/>
        <w:rPr>
          <w:ins w:id="270" w:author="Chris Soria" w:date="2025-03-29T00:37:00Z" w16du:dateUtc="2025-03-29T07:37:00Z"/>
        </w:rPr>
      </w:pPr>
    </w:p>
    <w:p w14:paraId="78C2E02D" w14:textId="77777777" w:rsidR="00C517A2" w:rsidRDefault="00C517A2">
      <w:pPr>
        <w:pStyle w:val="Bibliography"/>
        <w:rPr>
          <w:ins w:id="271" w:author="Chris Soria" w:date="2025-03-29T00:37:00Z" w16du:dateUtc="2025-03-29T07:37:00Z"/>
        </w:rPr>
      </w:pPr>
    </w:p>
    <w:p w14:paraId="02D837A1" w14:textId="77777777" w:rsidR="00C517A2" w:rsidRDefault="00C517A2">
      <w:pPr>
        <w:pStyle w:val="Bibliography"/>
        <w:rPr>
          <w:ins w:id="272" w:author="Chris Soria" w:date="2025-03-29T00:37:00Z" w16du:dateUtc="2025-03-29T07:37:00Z"/>
        </w:rPr>
      </w:pPr>
    </w:p>
    <w:p w14:paraId="5DEE3AF9" w14:textId="77777777" w:rsidR="00C517A2" w:rsidRDefault="00C517A2">
      <w:pPr>
        <w:pStyle w:val="Bibliography"/>
        <w:rPr>
          <w:ins w:id="273" w:author="Chris Soria" w:date="2025-03-29T00:37:00Z" w16du:dateUtc="2025-03-29T07:37:00Z"/>
        </w:rPr>
      </w:pPr>
    </w:p>
    <w:p w14:paraId="10BEF954" w14:textId="77777777" w:rsidR="00C517A2" w:rsidRDefault="00C517A2">
      <w:pPr>
        <w:pStyle w:val="Bibliography"/>
        <w:rPr>
          <w:ins w:id="274" w:author="Chris Soria" w:date="2025-03-29T00:37:00Z" w16du:dateUtc="2025-03-29T07:37:00Z"/>
        </w:rPr>
      </w:pPr>
    </w:p>
    <w:p w14:paraId="299F0BEB" w14:textId="77777777" w:rsidR="00C517A2" w:rsidRDefault="00C517A2">
      <w:pPr>
        <w:pStyle w:val="Bibliography"/>
      </w:pPr>
    </w:p>
    <w:sectPr w:rsidR="00C517A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William Dow" w:date="2025-03-27T01:23:00Z" w:initials="WD">
    <w:p w14:paraId="729026B4" w14:textId="5A931B0C" w:rsidR="00F9222F" w:rsidRDefault="003124FF">
      <w:pPr>
        <w:pStyle w:val="CommentText"/>
      </w:pPr>
      <w:r>
        <w:rPr>
          <w:rStyle w:val="CommentReference"/>
        </w:rPr>
        <w:annotationRef/>
      </w:r>
      <w:r>
        <w:t>Structure</w:t>
      </w:r>
      <w:r w:rsidR="00F9222F">
        <w:t>d</w:t>
      </w:r>
      <w:r>
        <w:t xml:space="preserve"> abstract </w:t>
      </w:r>
      <w:r w:rsidRPr="003124FF">
        <w:t>250 words max</w:t>
      </w:r>
      <w:r w:rsidR="00F9222F">
        <w:t xml:space="preserve"> (now 246).</w:t>
      </w:r>
    </w:p>
    <w:p w14:paraId="1F2BC2E8" w14:textId="77777777" w:rsidR="00F9222F" w:rsidRDefault="00F9222F">
      <w:pPr>
        <w:pStyle w:val="CommentText"/>
      </w:pPr>
    </w:p>
    <w:p w14:paraId="40F3A3EB" w14:textId="3D5E96C1" w:rsidR="003124FF" w:rsidRDefault="00F9222F">
      <w:pPr>
        <w:pStyle w:val="CommentText"/>
      </w:pPr>
      <w:r>
        <w:t>T</w:t>
      </w:r>
      <w:r w:rsidR="003124FF" w:rsidRPr="003124FF">
        <w:t>ext 6000 words</w:t>
      </w:r>
      <w:r w:rsidR="0033171F">
        <w:t xml:space="preserve"> max</w:t>
      </w:r>
      <w:r w:rsidR="003124FF" w:rsidRPr="003124FF">
        <w:t xml:space="preserve"> including abstract + ref</w:t>
      </w:r>
      <w:r>
        <w:t>erences (now</w:t>
      </w:r>
      <w:r w:rsidR="0033171F">
        <w:t xml:space="preserve"> about 5,500</w:t>
      </w:r>
      <w:r>
        <w:t xml:space="preserve">). </w:t>
      </w:r>
    </w:p>
  </w:comment>
  <w:comment w:id="9" w:author="William Dow" w:date="2025-03-27T01:23:00Z" w:initials="WD">
    <w:p w14:paraId="320A1ABE" w14:textId="5DC8CF9D" w:rsidR="003124FF" w:rsidRDefault="003124FF">
      <w:pPr>
        <w:pStyle w:val="CommentText"/>
      </w:pPr>
      <w:r>
        <w:rPr>
          <w:rStyle w:val="CommentReference"/>
        </w:rPr>
        <w:annotationRef/>
      </w:r>
      <w:r>
        <w:t>Add citation</w:t>
      </w:r>
    </w:p>
  </w:comment>
  <w:comment w:id="10" w:author="William Dow" w:date="2025-03-27T01:23:00Z" w:initials="WD">
    <w:p w14:paraId="416A1D76" w14:textId="58D0F71B" w:rsidR="003124FF" w:rsidRDefault="003124FF">
      <w:pPr>
        <w:pStyle w:val="CommentText"/>
      </w:pPr>
      <w:r>
        <w:rPr>
          <w:rStyle w:val="CommentReference"/>
        </w:rPr>
        <w:annotationRef/>
      </w:r>
      <w:r>
        <w:t>Add citation</w:t>
      </w:r>
    </w:p>
  </w:comment>
  <w:comment w:id="26" w:author="Chris Soria" w:date="2025-03-28T10:40:00Z" w:initials="CS">
    <w:p w14:paraId="62A7DC21" w14:textId="77777777" w:rsidR="00A50023" w:rsidRDefault="00A50023" w:rsidP="00A50023">
      <w:r>
        <w:rPr>
          <w:rStyle w:val="CommentReference"/>
        </w:rPr>
        <w:annotationRef/>
      </w:r>
      <w:r>
        <w:rPr>
          <w:sz w:val="20"/>
          <w:szCs w:val="20"/>
        </w:rPr>
        <w:t xml:space="preserve">Should we add some sort of transition sentence for describing what we seek to measure in the methods section and ultimately show in the results section? </w:t>
      </w:r>
    </w:p>
  </w:comment>
  <w:comment w:id="30" w:author="Chris Soria" w:date="2025-03-28T12:03:00Z" w:initials="CS">
    <w:p w14:paraId="6532F636" w14:textId="77777777" w:rsidR="00804F32" w:rsidRDefault="00E80C8C" w:rsidP="00804F32">
      <w:r>
        <w:rPr>
          <w:rStyle w:val="CommentReference"/>
        </w:rPr>
        <w:annotationRef/>
      </w:r>
      <w:r w:rsidR="00804F32">
        <w:rPr>
          <w:sz w:val="20"/>
          <w:szCs w:val="20"/>
        </w:rPr>
        <w:t>Question: Don’t these weights attempt to correct for undercounts?</w:t>
      </w:r>
    </w:p>
    <w:p w14:paraId="6F1C5A18" w14:textId="77777777" w:rsidR="00804F32" w:rsidRDefault="00804F32" w:rsidP="00804F32"/>
    <w:p w14:paraId="65F29D13" w14:textId="77777777" w:rsidR="00804F32" w:rsidRDefault="00804F32" w:rsidP="00804F32">
      <w:r>
        <w:rPr>
          <w:sz w:val="20"/>
          <w:szCs w:val="20"/>
        </w:rPr>
        <w:t>https://forum.ipums.org/t/assigning-perwt-variable/5669</w:t>
      </w:r>
    </w:p>
  </w:comment>
  <w:comment w:id="31" w:author="Chris Soria" w:date="2025-03-28T12:27:00Z" w:initials="CS">
    <w:p w14:paraId="245560C0" w14:textId="77777777" w:rsidR="00804F32" w:rsidRDefault="00804F32" w:rsidP="00804F32">
      <w:r>
        <w:rPr>
          <w:rStyle w:val="CommentReference"/>
        </w:rPr>
        <w:annotationRef/>
      </w:r>
      <w:r>
        <w:rPr>
          <w:sz w:val="20"/>
          <w:szCs w:val="20"/>
        </w:rPr>
        <w:t xml:space="preserve">Referencing: </w:t>
      </w:r>
      <w:r>
        <w:rPr>
          <w:color w:val="000000"/>
          <w:sz w:val="20"/>
          <w:szCs w:val="20"/>
        </w:rPr>
        <w:t>We do not attempt to correct for census undercounts, as differential undercounts by sociodemographic characteristics are not available across our measures of interest.</w:t>
      </w:r>
    </w:p>
    <w:p w14:paraId="0D6A954E" w14:textId="77777777" w:rsidR="00804F32" w:rsidRDefault="00804F32" w:rsidP="00804F32"/>
  </w:comment>
  <w:comment w:id="32" w:author="Chris Soria" w:date="2025-03-28T12:04:00Z" w:initials="CS">
    <w:p w14:paraId="17EAF486" w14:textId="51272AAE" w:rsidR="00E80C8C" w:rsidRDefault="00E80C8C" w:rsidP="00E80C8C">
      <w:r>
        <w:rPr>
          <w:rStyle w:val="CommentReference"/>
        </w:rPr>
        <w:annotationRef/>
      </w:r>
      <w:r>
        <w:rPr>
          <w:sz w:val="20"/>
          <w:szCs w:val="20"/>
        </w:rPr>
        <w:t xml:space="preserve">Not entirely uniformly, but the overwhelming majority of differences we statistically significant. </w:t>
      </w:r>
    </w:p>
  </w:comment>
  <w:comment w:id="35" w:author="Chris Soria" w:date="2025-03-28T12:06:00Z" w:initials="CS">
    <w:p w14:paraId="24212744" w14:textId="77777777" w:rsidR="00E80C8C" w:rsidRDefault="00E80C8C" w:rsidP="00E80C8C">
      <w:r>
        <w:rPr>
          <w:rStyle w:val="CommentReference"/>
        </w:rPr>
        <w:annotationRef/>
      </w:r>
      <w:r>
        <w:rPr>
          <w:sz w:val="20"/>
          <w:szCs w:val="20"/>
        </w:rPr>
        <w:t>And associates degree</w:t>
      </w:r>
    </w:p>
  </w:comment>
  <w:comment w:id="36" w:author="Chris Soria" w:date="2025-03-28T12:08:00Z" w:initials="CS">
    <w:p w14:paraId="4F5091FE" w14:textId="77777777" w:rsidR="00E80C8C" w:rsidRDefault="00E80C8C" w:rsidP="00E80C8C">
      <w:r>
        <w:rPr>
          <w:rStyle w:val="CommentReference"/>
        </w:rPr>
        <w:annotationRef/>
      </w:r>
      <w:r>
        <w:rPr>
          <w:sz w:val="20"/>
          <w:szCs w:val="20"/>
        </w:rPr>
        <w:t>There’s also different definitions of “marriage” across countries, where some folks consider religious or cultural marriage to be “marriage.”</w:t>
      </w:r>
    </w:p>
  </w:comment>
  <w:comment w:id="47" w:author="Chris Soria" w:date="2025-03-28T17:52:00Z" w:initials="CS">
    <w:p w14:paraId="45162F0D" w14:textId="77777777" w:rsidR="005355A5" w:rsidRDefault="00C75F9A" w:rsidP="005355A5">
      <w:r>
        <w:rPr>
          <w:rStyle w:val="CommentReference"/>
        </w:rPr>
        <w:annotationRef/>
      </w:r>
      <w:r w:rsidR="005355A5">
        <w:rPr>
          <w:sz w:val="20"/>
          <w:szCs w:val="20"/>
        </w:rPr>
        <w:t>I created a plot to show these trends from 1950-2019 (Figure 1)</w:t>
      </w:r>
    </w:p>
  </w:comment>
  <w:comment w:id="49" w:author="Chris Soria" w:date="2025-03-28T17:56:00Z" w:initials="CS">
    <w:p w14:paraId="661D260F" w14:textId="1B0803CE" w:rsidR="00D75BBE" w:rsidRDefault="00D75BBE" w:rsidP="00D75BBE">
      <w:r>
        <w:rPr>
          <w:rStyle w:val="CommentReference"/>
        </w:rPr>
        <w:annotationRef/>
      </w:r>
      <w:r>
        <w:rPr>
          <w:sz w:val="20"/>
          <w:szCs w:val="20"/>
        </w:rPr>
        <w:t>Cuba IMR is lower despite having much lower GDP per capita</w:t>
      </w:r>
    </w:p>
  </w:comment>
  <w:comment w:id="51" w:author="Chris Soria" w:date="2025-03-28T18:03:00Z" w:initials="CS">
    <w:p w14:paraId="627E8BF6" w14:textId="77777777" w:rsidR="003C535A" w:rsidRDefault="003C535A" w:rsidP="003C535A">
      <w:r>
        <w:rPr>
          <w:rStyle w:val="CommentReference"/>
        </w:rPr>
        <w:annotationRef/>
      </w:r>
      <w:r>
        <w:rPr>
          <w:sz w:val="20"/>
          <w:szCs w:val="20"/>
        </w:rPr>
        <w:t xml:space="preserve">When we look within age at migration groups, we find that all groups are more likely to have at least a primary education if the migrate to the US at a younger age. Mexicans more often move to the US at working ages (24-49), which partially explains this pattern (Puerto Ricans also move around these ages but they’re more likely to be educated in their home countries because of US connection). Still, even when Mexicans migrate at younger ages, they are less likely to get at least a primary education compared to these other migrants. </w:t>
      </w:r>
    </w:p>
  </w:comment>
  <w:comment w:id="52" w:author="Chris Soria" w:date="2025-03-28T18:04:00Z" w:initials="CS">
    <w:p w14:paraId="73D56F2A" w14:textId="520676EE" w:rsidR="003C535A" w:rsidRDefault="003C535A" w:rsidP="003C535A">
      <w:r>
        <w:rPr>
          <w:rStyle w:val="CommentReference"/>
        </w:rPr>
        <w:annotationRef/>
      </w:r>
      <w:r>
        <w:rPr>
          <w:sz w:val="20"/>
          <w:szCs w:val="20"/>
        </w:rPr>
        <w:t>I have a couple of plots that shows this…in case you think it’s worth incorporating this.</w:t>
      </w:r>
    </w:p>
  </w:comment>
  <w:comment w:id="55" w:author="Chris Soria" w:date="2025-03-28T18:13:00Z" w:initials="CS">
    <w:p w14:paraId="0C9AC033" w14:textId="77777777" w:rsidR="00D13A9A" w:rsidRDefault="00D13A9A" w:rsidP="00D13A9A">
      <w:r>
        <w:rPr>
          <w:rStyle w:val="CommentReference"/>
        </w:rPr>
        <w:annotationRef/>
      </w:r>
      <w:r>
        <w:rPr>
          <w:sz w:val="20"/>
          <w:szCs w:val="20"/>
        </w:rPr>
        <w:t xml:space="preserve">These percentages are slightly smaller for men, but generally the same pattern. </w:t>
      </w:r>
    </w:p>
  </w:comment>
  <w:comment w:id="69" w:author="Chris Soria" w:date="2025-03-28T18:27:00Z" w:initials="CS">
    <w:p w14:paraId="59E0A1FD" w14:textId="77777777" w:rsidR="007F35BC" w:rsidRDefault="007F35BC" w:rsidP="007F35BC">
      <w:r>
        <w:rPr>
          <w:rStyle w:val="CommentReference"/>
        </w:rPr>
        <w:annotationRef/>
      </w:r>
      <w:r>
        <w:rPr>
          <w:sz w:val="20"/>
          <w:szCs w:val="20"/>
        </w:rPr>
        <w:t>Should we mention that Mexico sends more migrants at these ages in absolute terms (due to larger migrant pool)?</w:t>
      </w:r>
    </w:p>
  </w:comment>
  <w:comment w:id="71" w:author="Chris Soria" w:date="2025-03-28T18:29:00Z" w:initials="CS">
    <w:p w14:paraId="5DCFF735" w14:textId="77777777" w:rsidR="00CB55BB" w:rsidRDefault="007F35BC" w:rsidP="00CB55BB">
      <w:r>
        <w:rPr>
          <w:rStyle w:val="CommentReference"/>
        </w:rPr>
        <w:annotationRef/>
      </w:r>
      <w:r w:rsidR="00CB55BB">
        <w:rPr>
          <w:sz w:val="20"/>
          <w:szCs w:val="20"/>
        </w:rPr>
        <w:t>If we focus just on who speaks English “well,” then:</w:t>
      </w:r>
    </w:p>
    <w:p w14:paraId="0E4B9130" w14:textId="77777777" w:rsidR="00CB55BB" w:rsidRDefault="00CB55BB" w:rsidP="00CB55BB"/>
    <w:p w14:paraId="040D8541" w14:textId="77777777" w:rsidR="00CB55BB" w:rsidRDefault="00CB55BB" w:rsidP="00CB55BB">
      <w:r>
        <w:rPr>
          <w:sz w:val="20"/>
          <w:szCs w:val="20"/>
        </w:rPr>
        <w:t>MX: 42%</w:t>
      </w:r>
    </w:p>
    <w:p w14:paraId="15BDC58A" w14:textId="77777777" w:rsidR="00CB55BB" w:rsidRDefault="00CB55BB" w:rsidP="00CB55BB">
      <w:r>
        <w:rPr>
          <w:sz w:val="20"/>
          <w:szCs w:val="20"/>
        </w:rPr>
        <w:t>DR: 36</w:t>
      </w:r>
    </w:p>
    <w:p w14:paraId="2C4FF814" w14:textId="77777777" w:rsidR="00CB55BB" w:rsidRDefault="00CB55BB" w:rsidP="00CB55BB">
      <w:r>
        <w:rPr>
          <w:sz w:val="20"/>
          <w:szCs w:val="20"/>
        </w:rPr>
        <w:t>PR: 72</w:t>
      </w:r>
    </w:p>
    <w:p w14:paraId="1FFAF6BA" w14:textId="77777777" w:rsidR="00CB55BB" w:rsidRDefault="00CB55BB" w:rsidP="00CB55BB">
      <w:r>
        <w:rPr>
          <w:sz w:val="20"/>
          <w:szCs w:val="20"/>
        </w:rPr>
        <w:t>CU: 51</w:t>
      </w:r>
    </w:p>
  </w:comment>
  <w:comment w:id="77" w:author="Chris Soria" w:date="2025-03-28T18:59:00Z" w:initials="CS">
    <w:p w14:paraId="5811D4AC" w14:textId="77777777" w:rsidR="00337259" w:rsidRDefault="00337259" w:rsidP="00337259">
      <w:r>
        <w:rPr>
          <w:rStyle w:val="CommentReference"/>
        </w:rPr>
        <w:annotationRef/>
      </w:r>
      <w:r>
        <w:rPr>
          <w:sz w:val="20"/>
          <w:szCs w:val="20"/>
        </w:rPr>
        <w:t xml:space="preserve">One thing we’re not mentioning is the proportion of migrants that are female. Across all groups, females are the majority. However, the DR has the highest percentage female in 2010 (63% of all DR migrants age 60+ are female in 2010). </w:t>
      </w:r>
    </w:p>
    <w:p w14:paraId="3F18A898" w14:textId="77777777" w:rsidR="00337259" w:rsidRDefault="00337259" w:rsidP="00337259"/>
    <w:p w14:paraId="44DEFE77" w14:textId="77777777" w:rsidR="00337259" w:rsidRDefault="00337259" w:rsidP="00337259">
      <w:r>
        <w:rPr>
          <w:sz w:val="20"/>
          <w:szCs w:val="20"/>
        </w:rPr>
        <w:t>Maybe important given that women have higher morbidity rates?</w:t>
      </w:r>
    </w:p>
  </w:comment>
  <w:comment w:id="79" w:author="Chris Soria" w:date="2025-03-28T18:44:00Z" w:initials="CS">
    <w:p w14:paraId="625414B9" w14:textId="77777777" w:rsidR="001004DA" w:rsidRDefault="00B42D5A" w:rsidP="001004DA">
      <w:r>
        <w:rPr>
          <w:rStyle w:val="CommentReference"/>
        </w:rPr>
        <w:annotationRef/>
      </w:r>
      <w:r w:rsidR="001004DA">
        <w:rPr>
          <w:sz w:val="20"/>
          <w:szCs w:val="20"/>
        </w:rPr>
        <w:t xml:space="preserve">Age at migration impacts this. </w:t>
      </w:r>
      <w:r w:rsidR="001004DA">
        <w:rPr>
          <w:sz w:val="20"/>
          <w:szCs w:val="20"/>
        </w:rPr>
        <w:cr/>
      </w:r>
      <w:r w:rsidR="001004DA">
        <w:rPr>
          <w:sz w:val="20"/>
          <w:szCs w:val="20"/>
        </w:rPr>
        <w:cr/>
        <w:t xml:space="preserve">If we control for age at migration and migration cohort, then all three groups have similar at least primary education. </w:t>
      </w:r>
      <w:r w:rsidR="001004DA">
        <w:rPr>
          <w:sz w:val="20"/>
          <w:szCs w:val="20"/>
        </w:rPr>
        <w:cr/>
      </w:r>
      <w:r w:rsidR="001004DA">
        <w:rPr>
          <w:sz w:val="20"/>
          <w:szCs w:val="20"/>
        </w:rPr>
        <w:cr/>
        <w:t>However, if we use at least secondary as the DV, Cubans are the least likely to have at least a secondary degree.</w:t>
      </w:r>
      <w:r w:rsidR="001004DA">
        <w:rPr>
          <w:sz w:val="20"/>
          <w:szCs w:val="20"/>
        </w:rPr>
        <w:cr/>
      </w:r>
      <w:r w:rsidR="001004DA">
        <w:rPr>
          <w:sz w:val="20"/>
          <w:szCs w:val="20"/>
        </w:rPr>
        <w:cr/>
        <w:t>(Figure 2 and 3 below)</w:t>
      </w:r>
    </w:p>
  </w:comment>
  <w:comment w:id="80" w:author="Chris Soria" w:date="2025-03-28T18:57:00Z" w:initials="CS">
    <w:p w14:paraId="429F07A2" w14:textId="77777777" w:rsidR="001004DA" w:rsidRDefault="00337259" w:rsidP="001004DA">
      <w:r>
        <w:rPr>
          <w:rStyle w:val="CommentReference"/>
        </w:rPr>
        <w:annotationRef/>
      </w:r>
      <w:r w:rsidR="001004DA">
        <w:rPr>
          <w:sz w:val="20"/>
          <w:szCs w:val="20"/>
        </w:rPr>
        <w:t xml:space="preserve">Even after we control for age, etc, Mexicans are much less likely to live alone. </w:t>
      </w:r>
      <w:r w:rsidR="001004DA">
        <w:rPr>
          <w:sz w:val="20"/>
          <w:szCs w:val="20"/>
        </w:rPr>
        <w:cr/>
      </w:r>
      <w:r w:rsidR="001004DA">
        <w:rPr>
          <w:sz w:val="20"/>
          <w:szCs w:val="20"/>
        </w:rPr>
        <w:cr/>
        <w:t>(Figure 4)</w:t>
      </w:r>
    </w:p>
  </w:comment>
  <w:comment w:id="81" w:author="Chris Soria" w:date="2025-03-28T19:03:00Z" w:initials="CS">
    <w:p w14:paraId="61BB2AC4" w14:textId="68080C38" w:rsidR="005560DF" w:rsidRDefault="005560DF" w:rsidP="005560DF">
      <w:r>
        <w:rPr>
          <w:rStyle w:val="CommentReference"/>
        </w:rPr>
        <w:annotationRef/>
      </w:r>
      <w:r>
        <w:rPr>
          <w:sz w:val="20"/>
          <w:szCs w:val="20"/>
        </w:rPr>
        <w:t xml:space="preserve">Should we mention that there’s a small group of people that might be migrating back to their home countries between 2010 and 2020 that are falling off? </w:t>
      </w:r>
    </w:p>
  </w:comment>
  <w:comment w:id="94" w:author="Chris Soria" w:date="2025-03-28T19:12:00Z" w:initials="CS">
    <w:p w14:paraId="77316356" w14:textId="77777777" w:rsidR="00F400EB" w:rsidRDefault="005560DF" w:rsidP="00F400EB">
      <w:r>
        <w:rPr>
          <w:rStyle w:val="CommentReference"/>
        </w:rPr>
        <w:annotationRef/>
      </w:r>
      <w:r w:rsidR="00F400EB">
        <w:rPr>
          <w:sz w:val="20"/>
          <w:szCs w:val="20"/>
        </w:rPr>
        <w:t xml:space="preserve">One thing that would be great to mention is the “migrant health/mortality paradox.” Within this, there’s a hypothesis that migrants have better health/mortality outcomes because they are less immersed in US culture (which is bad for health). </w:t>
      </w:r>
      <w:r w:rsidR="00F400EB">
        <w:rPr>
          <w:sz w:val="20"/>
          <w:szCs w:val="20"/>
        </w:rPr>
        <w:cr/>
      </w:r>
      <w:r w:rsidR="00F400EB">
        <w:rPr>
          <w:sz w:val="20"/>
          <w:szCs w:val="20"/>
        </w:rPr>
        <w:cr/>
        <w:t xml:space="preserve">We see here that Puerto Ricans are the most immersed, as evidenced by their higher English speaking rates and younger ages  migrated to the US. </w:t>
      </w:r>
    </w:p>
    <w:p w14:paraId="3CBCDA5F" w14:textId="77777777" w:rsidR="00F400EB" w:rsidRDefault="00F400EB" w:rsidP="00F400EB"/>
    <w:p w14:paraId="387FED55" w14:textId="77777777" w:rsidR="00F400EB" w:rsidRDefault="00F400EB" w:rsidP="00F400EB">
      <w:r>
        <w:rPr>
          <w:sz w:val="20"/>
          <w:szCs w:val="20"/>
        </w:rPr>
        <w:t xml:space="preserve">Puerto Rican migrants also have one of the lowest mortality advantages. </w:t>
      </w:r>
    </w:p>
  </w:comment>
  <w:comment w:id="101" w:author="William Dow" w:date="2025-03-27T01:20:00Z" w:initials="WD">
    <w:p w14:paraId="704A2F7D" w14:textId="3A29D07E" w:rsidR="004D5A62" w:rsidRDefault="004D5A62">
      <w:pPr>
        <w:pStyle w:val="CommentText"/>
      </w:pPr>
      <w:r>
        <w:rPr>
          <w:rStyle w:val="CommentReference"/>
        </w:rPr>
        <w:annotationRef/>
      </w:r>
      <w:r>
        <w:t>Add citation</w:t>
      </w:r>
    </w:p>
  </w:comment>
  <w:comment w:id="104" w:author="William Dow" w:date="2025-03-27T01:21:00Z" w:initials="WD">
    <w:p w14:paraId="06481D65" w14:textId="2D7EF727" w:rsidR="004D5A62" w:rsidRDefault="004D5A62">
      <w:pPr>
        <w:pStyle w:val="CommentText"/>
      </w:pPr>
      <w:r>
        <w:rPr>
          <w:rStyle w:val="CommentReference"/>
        </w:rPr>
        <w:annotationRef/>
      </w:r>
      <w:r>
        <w:t>Add citation</w:t>
      </w:r>
    </w:p>
  </w:comment>
  <w:comment w:id="110" w:author="William Dow" w:date="2025-02-09T04:54:00Z" w:initials="WD">
    <w:p w14:paraId="1C96651D" w14:textId="1095357D" w:rsidR="00E44F2B" w:rsidRDefault="00E44F2B">
      <w:pPr>
        <w:pStyle w:val="CommentText"/>
      </w:pPr>
      <w:r>
        <w:rPr>
          <w:rStyle w:val="CommentReference"/>
        </w:rPr>
        <w:annotationRef/>
      </w:r>
      <w:r>
        <w:t xml:space="preserve">Remove this section from anonymized version of the manuscript for </w:t>
      </w:r>
      <w:r w:rsidR="00CF5959">
        <w:t xml:space="preserve">journal </w:t>
      </w:r>
      <w:r>
        <w:t>submission</w:t>
      </w:r>
    </w:p>
  </w:comment>
  <w:comment w:id="113" w:author="William Dow" w:date="2025-02-09T04:55:00Z" w:initials="WD">
    <w:p w14:paraId="2C2B3A1D" w14:textId="326D7B9B" w:rsidR="006241DF" w:rsidRDefault="006241DF">
      <w:pPr>
        <w:pStyle w:val="CommentText"/>
      </w:pPr>
      <w:r>
        <w:rPr>
          <w:rStyle w:val="CommentReference"/>
        </w:rPr>
        <w:annotationRef/>
      </w:r>
      <w:r>
        <w:t>50 max</w:t>
      </w:r>
    </w:p>
  </w:comment>
  <w:comment w:id="119" w:author="William Dow" w:date="2025-02-09T08:18:00Z" w:initials="WD">
    <w:p w14:paraId="2662B027" w14:textId="0410982C" w:rsidR="00CD49C8" w:rsidRDefault="00CD49C8">
      <w:pPr>
        <w:pStyle w:val="CommentText"/>
      </w:pPr>
      <w:r>
        <w:rPr>
          <w:rStyle w:val="CommentReference"/>
        </w:rPr>
        <w:annotationRef/>
      </w:r>
      <w:r>
        <w:t>Delete unused citations</w:t>
      </w:r>
      <w:r w:rsidR="00770F2C">
        <w:t xml:space="preserve"> </w:t>
      </w:r>
    </w:p>
  </w:comment>
  <w:comment w:id="128" w:author="William Dow" w:date="2025-03-27T01:05:00Z" w:initials="WD">
    <w:p w14:paraId="53E03F3F" w14:textId="7AB6CEC1" w:rsidR="00A61F58" w:rsidRDefault="00A61F58">
      <w:pPr>
        <w:pStyle w:val="CommentText"/>
      </w:pPr>
      <w:r>
        <w:rPr>
          <w:rStyle w:val="CommentReference"/>
        </w:rPr>
        <w:annotationRef/>
      </w:r>
      <w:r>
        <w:t>Search Marc Garcia’s other recent work on his Syracuse webpage and cite as appropriate</w:t>
      </w:r>
    </w:p>
  </w:comment>
  <w:comment w:id="182" w:author="William Dow" w:date="2025-03-27T01:21:00Z" w:initials="WD">
    <w:p w14:paraId="7ADC6C2E" w14:textId="292B2D3C" w:rsidR="004D5A62" w:rsidRDefault="004D5A62">
      <w:pPr>
        <w:pStyle w:val="CommentText"/>
      </w:pPr>
      <w:r>
        <w:rPr>
          <w:rStyle w:val="CommentReference"/>
        </w:rPr>
        <w:annotationRef/>
      </w:r>
      <w:r>
        <w:t>Add date accessed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F3A3EB" w15:done="0"/>
  <w15:commentEx w15:paraId="320A1ABE" w15:done="1"/>
  <w15:commentEx w15:paraId="416A1D76" w15:done="1"/>
  <w15:commentEx w15:paraId="62A7DC21" w15:done="0"/>
  <w15:commentEx w15:paraId="65F29D13" w15:done="0"/>
  <w15:commentEx w15:paraId="0D6A954E" w15:paraIdParent="65F29D13" w15:done="0"/>
  <w15:commentEx w15:paraId="17EAF486" w15:done="0"/>
  <w15:commentEx w15:paraId="24212744" w15:done="0"/>
  <w15:commentEx w15:paraId="4F5091FE" w15:done="0"/>
  <w15:commentEx w15:paraId="45162F0D" w15:done="0"/>
  <w15:commentEx w15:paraId="661D260F" w15:done="0"/>
  <w15:commentEx w15:paraId="627E8BF6" w15:done="0"/>
  <w15:commentEx w15:paraId="73D56F2A" w15:paraIdParent="627E8BF6" w15:done="0"/>
  <w15:commentEx w15:paraId="0C9AC033" w15:done="0"/>
  <w15:commentEx w15:paraId="59E0A1FD" w15:done="0"/>
  <w15:commentEx w15:paraId="1FFAF6BA" w15:done="0"/>
  <w15:commentEx w15:paraId="44DEFE77" w15:done="0"/>
  <w15:commentEx w15:paraId="625414B9" w15:done="0"/>
  <w15:commentEx w15:paraId="429F07A2" w15:done="0"/>
  <w15:commentEx w15:paraId="61BB2AC4" w15:done="0"/>
  <w15:commentEx w15:paraId="387FED55" w15:done="0"/>
  <w15:commentEx w15:paraId="704A2F7D" w15:done="0"/>
  <w15:commentEx w15:paraId="06481D65" w15:done="0"/>
  <w15:commentEx w15:paraId="1C96651D" w15:done="0"/>
  <w15:commentEx w15:paraId="2C2B3A1D" w15:done="0"/>
  <w15:commentEx w15:paraId="2662B027" w15:done="0"/>
  <w15:commentEx w15:paraId="53E03F3F" w15:done="0"/>
  <w15:commentEx w15:paraId="7ADC6C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C93102" w16cex:dateUtc="2025-03-27T08:23:00Z"/>
  <w16cex:commentExtensible w16cex:durableId="06FABBAD" w16cex:dateUtc="2025-03-27T08:23:00Z"/>
  <w16cex:commentExtensible w16cex:durableId="5DE7DEFB" w16cex:dateUtc="2025-03-27T08:23:00Z"/>
  <w16cex:commentExtensible w16cex:durableId="13EA718C" w16cex:dateUtc="2025-03-28T17:40:00Z"/>
  <w16cex:commentExtensible w16cex:durableId="2226A87C" w16cex:dateUtc="2025-03-28T19:03:00Z"/>
  <w16cex:commentExtensible w16cex:durableId="693A822A" w16cex:dateUtc="2025-03-28T19:27:00Z"/>
  <w16cex:commentExtensible w16cex:durableId="7DC94448" w16cex:dateUtc="2025-03-28T19:04:00Z"/>
  <w16cex:commentExtensible w16cex:durableId="43F3E838" w16cex:dateUtc="2025-03-28T19:06:00Z"/>
  <w16cex:commentExtensible w16cex:durableId="7CE56248" w16cex:dateUtc="2025-03-28T19:08:00Z"/>
  <w16cex:commentExtensible w16cex:durableId="1FF7FF27" w16cex:dateUtc="2025-03-29T00:52:00Z"/>
  <w16cex:commentExtensible w16cex:durableId="5D57D094" w16cex:dateUtc="2025-03-29T00:56:00Z"/>
  <w16cex:commentExtensible w16cex:durableId="6CAE30D4" w16cex:dateUtc="2025-03-29T01:03:00Z"/>
  <w16cex:commentExtensible w16cex:durableId="06B95AD4" w16cex:dateUtc="2025-03-29T01:04:00Z"/>
  <w16cex:commentExtensible w16cex:durableId="3B36B814" w16cex:dateUtc="2025-03-29T01:13:00Z"/>
  <w16cex:commentExtensible w16cex:durableId="1C051A20" w16cex:dateUtc="2025-03-29T01:27:00Z"/>
  <w16cex:commentExtensible w16cex:durableId="149F6F60" w16cex:dateUtc="2025-03-29T01:29:00Z"/>
  <w16cex:commentExtensible w16cex:durableId="2B2F5438" w16cex:dateUtc="2025-03-29T01:59:00Z"/>
  <w16cex:commentExtensible w16cex:durableId="6455370B" w16cex:dateUtc="2025-03-29T01:44:00Z"/>
  <w16cex:commentExtensible w16cex:durableId="04206C8F" w16cex:dateUtc="2025-03-29T01:57:00Z"/>
  <w16cex:commentExtensible w16cex:durableId="77BB2EED" w16cex:dateUtc="2025-03-29T02:03:00Z"/>
  <w16cex:commentExtensible w16cex:durableId="2F034667" w16cex:dateUtc="2025-03-29T02:12:00Z"/>
  <w16cex:commentExtensible w16cex:durableId="3B27E971" w16cex:dateUtc="2025-03-27T08:20:00Z"/>
  <w16cex:commentExtensible w16cex:durableId="0B914A14" w16cex:dateUtc="2025-03-27T08:21:00Z"/>
  <w16cex:commentExtensible w16cex:durableId="325F3A72" w16cex:dateUtc="2025-02-09T12:54:00Z"/>
  <w16cex:commentExtensible w16cex:durableId="1BF3910F" w16cex:dateUtc="2025-02-09T12:55:00Z"/>
  <w16cex:commentExtensible w16cex:durableId="231DF1C3" w16cex:dateUtc="2025-02-09T16:18:00Z"/>
  <w16cex:commentExtensible w16cex:durableId="3911702C" w16cex:dateUtc="2025-03-27T08:05:00Z"/>
  <w16cex:commentExtensible w16cex:durableId="4A7E7476" w16cex:dateUtc="2025-03-27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F3A3EB" w16cid:durableId="79C93102"/>
  <w16cid:commentId w16cid:paraId="320A1ABE" w16cid:durableId="06FABBAD"/>
  <w16cid:commentId w16cid:paraId="416A1D76" w16cid:durableId="5DE7DEFB"/>
  <w16cid:commentId w16cid:paraId="62A7DC21" w16cid:durableId="13EA718C"/>
  <w16cid:commentId w16cid:paraId="65F29D13" w16cid:durableId="2226A87C"/>
  <w16cid:commentId w16cid:paraId="0D6A954E" w16cid:durableId="693A822A"/>
  <w16cid:commentId w16cid:paraId="17EAF486" w16cid:durableId="7DC94448"/>
  <w16cid:commentId w16cid:paraId="24212744" w16cid:durableId="43F3E838"/>
  <w16cid:commentId w16cid:paraId="4F5091FE" w16cid:durableId="7CE56248"/>
  <w16cid:commentId w16cid:paraId="45162F0D" w16cid:durableId="1FF7FF27"/>
  <w16cid:commentId w16cid:paraId="661D260F" w16cid:durableId="5D57D094"/>
  <w16cid:commentId w16cid:paraId="627E8BF6" w16cid:durableId="6CAE30D4"/>
  <w16cid:commentId w16cid:paraId="73D56F2A" w16cid:durableId="06B95AD4"/>
  <w16cid:commentId w16cid:paraId="0C9AC033" w16cid:durableId="3B36B814"/>
  <w16cid:commentId w16cid:paraId="59E0A1FD" w16cid:durableId="1C051A20"/>
  <w16cid:commentId w16cid:paraId="1FFAF6BA" w16cid:durableId="149F6F60"/>
  <w16cid:commentId w16cid:paraId="44DEFE77" w16cid:durableId="2B2F5438"/>
  <w16cid:commentId w16cid:paraId="625414B9" w16cid:durableId="6455370B"/>
  <w16cid:commentId w16cid:paraId="429F07A2" w16cid:durableId="04206C8F"/>
  <w16cid:commentId w16cid:paraId="61BB2AC4" w16cid:durableId="77BB2EED"/>
  <w16cid:commentId w16cid:paraId="387FED55" w16cid:durableId="2F034667"/>
  <w16cid:commentId w16cid:paraId="704A2F7D" w16cid:durableId="3B27E971"/>
  <w16cid:commentId w16cid:paraId="06481D65" w16cid:durableId="0B914A14"/>
  <w16cid:commentId w16cid:paraId="1C96651D" w16cid:durableId="325F3A72"/>
  <w16cid:commentId w16cid:paraId="2C2B3A1D" w16cid:durableId="1BF3910F"/>
  <w16cid:commentId w16cid:paraId="2662B027" w16cid:durableId="231DF1C3"/>
  <w16cid:commentId w16cid:paraId="53E03F3F" w16cid:durableId="3911702C"/>
  <w16cid:commentId w16cid:paraId="7ADC6C2E" w16cid:durableId="4A7E7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BB593" w14:textId="77777777" w:rsidR="009C4671" w:rsidRDefault="009C4671">
      <w:pPr>
        <w:spacing w:after="0"/>
      </w:pPr>
      <w:r>
        <w:separator/>
      </w:r>
    </w:p>
  </w:endnote>
  <w:endnote w:type="continuationSeparator" w:id="0">
    <w:p w14:paraId="7670536C" w14:textId="77777777" w:rsidR="009C4671" w:rsidRDefault="009C4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24B37" w14:textId="77777777" w:rsidR="009C4671" w:rsidRDefault="009C4671">
      <w:pPr>
        <w:spacing w:after="0"/>
      </w:pPr>
      <w:r>
        <w:separator/>
      </w:r>
    </w:p>
  </w:footnote>
  <w:footnote w:type="continuationSeparator" w:id="0">
    <w:p w14:paraId="14C5775B" w14:textId="77777777" w:rsidR="009C4671" w:rsidRDefault="009C46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5E14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5C00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2540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206344B"/>
    <w:multiLevelType w:val="hybridMultilevel"/>
    <w:tmpl w:val="E2DE0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EF5E1F"/>
    <w:multiLevelType w:val="hybridMultilevel"/>
    <w:tmpl w:val="61021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250AD7"/>
    <w:multiLevelType w:val="hybridMultilevel"/>
    <w:tmpl w:val="30F0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518001">
    <w:abstractNumId w:val="0"/>
  </w:num>
  <w:num w:numId="2" w16cid:durableId="1054742106">
    <w:abstractNumId w:val="1"/>
  </w:num>
  <w:num w:numId="3" w16cid:durableId="112137595">
    <w:abstractNumId w:val="1"/>
  </w:num>
  <w:num w:numId="4" w16cid:durableId="1211499812">
    <w:abstractNumId w:val="1"/>
  </w:num>
  <w:num w:numId="5" w16cid:durableId="2042975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2265074">
    <w:abstractNumId w:val="1"/>
  </w:num>
  <w:num w:numId="7" w16cid:durableId="1910993814">
    <w:abstractNumId w:val="1"/>
  </w:num>
  <w:num w:numId="8" w16cid:durableId="2099717736">
    <w:abstractNumId w:val="1"/>
  </w:num>
  <w:num w:numId="9" w16cid:durableId="111874252">
    <w:abstractNumId w:val="1"/>
  </w:num>
  <w:num w:numId="10" w16cid:durableId="629943793">
    <w:abstractNumId w:val="1"/>
  </w:num>
  <w:num w:numId="11" w16cid:durableId="598493087">
    <w:abstractNumId w:val="1"/>
  </w:num>
  <w:num w:numId="12" w16cid:durableId="543248378">
    <w:abstractNumId w:val="1"/>
  </w:num>
  <w:num w:numId="13" w16cid:durableId="599604114">
    <w:abstractNumId w:val="1"/>
  </w:num>
  <w:num w:numId="14" w16cid:durableId="986740475">
    <w:abstractNumId w:val="3"/>
  </w:num>
  <w:num w:numId="15" w16cid:durableId="884752636">
    <w:abstractNumId w:val="5"/>
  </w:num>
  <w:num w:numId="16" w16cid:durableId="10291824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Soria">
    <w15:presenceInfo w15:providerId="AD" w15:userId="S::chrissoria@BERKELEY.EDU::8213db45-da52-4d4d-99db-77b1fbfed4b4"/>
  </w15:person>
  <w15:person w15:author="William Dow">
    <w15:presenceInfo w15:providerId="Windows Live" w15:userId="6061154a422c9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E9"/>
    <w:rsid w:val="00002B6B"/>
    <w:rsid w:val="00003320"/>
    <w:rsid w:val="00003499"/>
    <w:rsid w:val="00006DDA"/>
    <w:rsid w:val="000073B6"/>
    <w:rsid w:val="000141FA"/>
    <w:rsid w:val="00016EF4"/>
    <w:rsid w:val="00020669"/>
    <w:rsid w:val="00030A0D"/>
    <w:rsid w:val="00034466"/>
    <w:rsid w:val="00037627"/>
    <w:rsid w:val="000406CA"/>
    <w:rsid w:val="00045836"/>
    <w:rsid w:val="00047FC1"/>
    <w:rsid w:val="00051C32"/>
    <w:rsid w:val="0005536B"/>
    <w:rsid w:val="00065B44"/>
    <w:rsid w:val="0007257B"/>
    <w:rsid w:val="00073DDE"/>
    <w:rsid w:val="00075F99"/>
    <w:rsid w:val="000840C0"/>
    <w:rsid w:val="0008483C"/>
    <w:rsid w:val="00086417"/>
    <w:rsid w:val="000902B3"/>
    <w:rsid w:val="00090AD2"/>
    <w:rsid w:val="00090B95"/>
    <w:rsid w:val="000958B1"/>
    <w:rsid w:val="00096AC8"/>
    <w:rsid w:val="000B27F1"/>
    <w:rsid w:val="000B5E15"/>
    <w:rsid w:val="000C2649"/>
    <w:rsid w:val="000C4D0A"/>
    <w:rsid w:val="000D0E52"/>
    <w:rsid w:val="000E5067"/>
    <w:rsid w:val="000F0CF6"/>
    <w:rsid w:val="000F3E5A"/>
    <w:rsid w:val="000F6997"/>
    <w:rsid w:val="001004DA"/>
    <w:rsid w:val="00102740"/>
    <w:rsid w:val="001141EE"/>
    <w:rsid w:val="001163F0"/>
    <w:rsid w:val="00121C83"/>
    <w:rsid w:val="00123731"/>
    <w:rsid w:val="00123BBD"/>
    <w:rsid w:val="001241A4"/>
    <w:rsid w:val="001258EB"/>
    <w:rsid w:val="00126CEE"/>
    <w:rsid w:val="00132B0E"/>
    <w:rsid w:val="0013326D"/>
    <w:rsid w:val="001340BE"/>
    <w:rsid w:val="00134459"/>
    <w:rsid w:val="00136F62"/>
    <w:rsid w:val="0014054C"/>
    <w:rsid w:val="00144CDE"/>
    <w:rsid w:val="00151405"/>
    <w:rsid w:val="00151540"/>
    <w:rsid w:val="00151D59"/>
    <w:rsid w:val="00157F98"/>
    <w:rsid w:val="001611A6"/>
    <w:rsid w:val="00163915"/>
    <w:rsid w:val="0016663D"/>
    <w:rsid w:val="0017037F"/>
    <w:rsid w:val="00172FA8"/>
    <w:rsid w:val="0017536E"/>
    <w:rsid w:val="001854A3"/>
    <w:rsid w:val="00185C84"/>
    <w:rsid w:val="001907F1"/>
    <w:rsid w:val="001A4045"/>
    <w:rsid w:val="001A5FF0"/>
    <w:rsid w:val="001B0BBE"/>
    <w:rsid w:val="001B2FC8"/>
    <w:rsid w:val="001B7E32"/>
    <w:rsid w:val="001C2C8B"/>
    <w:rsid w:val="001C3071"/>
    <w:rsid w:val="001C37C8"/>
    <w:rsid w:val="001D29A6"/>
    <w:rsid w:val="001D2E75"/>
    <w:rsid w:val="001D4E7E"/>
    <w:rsid w:val="001E23A3"/>
    <w:rsid w:val="001E5008"/>
    <w:rsid w:val="001E6FDD"/>
    <w:rsid w:val="001E7AD3"/>
    <w:rsid w:val="001F0C29"/>
    <w:rsid w:val="001F7F7A"/>
    <w:rsid w:val="00201249"/>
    <w:rsid w:val="0020149F"/>
    <w:rsid w:val="00203972"/>
    <w:rsid w:val="0020572C"/>
    <w:rsid w:val="002079BC"/>
    <w:rsid w:val="002174FF"/>
    <w:rsid w:val="00224494"/>
    <w:rsid w:val="00224A37"/>
    <w:rsid w:val="00226E08"/>
    <w:rsid w:val="00227F2E"/>
    <w:rsid w:val="00230109"/>
    <w:rsid w:val="0023720D"/>
    <w:rsid w:val="002405EA"/>
    <w:rsid w:val="00244356"/>
    <w:rsid w:val="00244CB2"/>
    <w:rsid w:val="00245874"/>
    <w:rsid w:val="00245DBB"/>
    <w:rsid w:val="00264248"/>
    <w:rsid w:val="002648EF"/>
    <w:rsid w:val="0027221C"/>
    <w:rsid w:val="0027254F"/>
    <w:rsid w:val="002740FB"/>
    <w:rsid w:val="00275238"/>
    <w:rsid w:val="00277CEB"/>
    <w:rsid w:val="00281007"/>
    <w:rsid w:val="00282376"/>
    <w:rsid w:val="00287A49"/>
    <w:rsid w:val="002928B7"/>
    <w:rsid w:val="002952B9"/>
    <w:rsid w:val="002956A2"/>
    <w:rsid w:val="002977E1"/>
    <w:rsid w:val="002A2DEB"/>
    <w:rsid w:val="002B122A"/>
    <w:rsid w:val="002B2458"/>
    <w:rsid w:val="002B4BBF"/>
    <w:rsid w:val="002B6DBE"/>
    <w:rsid w:val="002B7CC0"/>
    <w:rsid w:val="002C4DD5"/>
    <w:rsid w:val="002C7DF8"/>
    <w:rsid w:val="002C7ECD"/>
    <w:rsid w:val="002D0202"/>
    <w:rsid w:val="002D3DF9"/>
    <w:rsid w:val="002E3821"/>
    <w:rsid w:val="002E3E57"/>
    <w:rsid w:val="002E7A33"/>
    <w:rsid w:val="00300392"/>
    <w:rsid w:val="003124FF"/>
    <w:rsid w:val="00312A3E"/>
    <w:rsid w:val="00314DCD"/>
    <w:rsid w:val="00321972"/>
    <w:rsid w:val="00321E9B"/>
    <w:rsid w:val="003246E1"/>
    <w:rsid w:val="00324721"/>
    <w:rsid w:val="0033026D"/>
    <w:rsid w:val="0033171F"/>
    <w:rsid w:val="00334A6C"/>
    <w:rsid w:val="00337259"/>
    <w:rsid w:val="0033789E"/>
    <w:rsid w:val="00337BC9"/>
    <w:rsid w:val="003401E5"/>
    <w:rsid w:val="0034424A"/>
    <w:rsid w:val="0034454D"/>
    <w:rsid w:val="0034480F"/>
    <w:rsid w:val="003458AC"/>
    <w:rsid w:val="00347FAB"/>
    <w:rsid w:val="003510FC"/>
    <w:rsid w:val="00352816"/>
    <w:rsid w:val="00363266"/>
    <w:rsid w:val="00363FDF"/>
    <w:rsid w:val="0036743C"/>
    <w:rsid w:val="0037390E"/>
    <w:rsid w:val="00374B3E"/>
    <w:rsid w:val="0037696C"/>
    <w:rsid w:val="00384F94"/>
    <w:rsid w:val="003850D1"/>
    <w:rsid w:val="00387F2A"/>
    <w:rsid w:val="00392088"/>
    <w:rsid w:val="00394519"/>
    <w:rsid w:val="003A05C0"/>
    <w:rsid w:val="003A4108"/>
    <w:rsid w:val="003B178D"/>
    <w:rsid w:val="003C00C4"/>
    <w:rsid w:val="003C22F2"/>
    <w:rsid w:val="003C47D0"/>
    <w:rsid w:val="003C535A"/>
    <w:rsid w:val="003D14F1"/>
    <w:rsid w:val="003D1652"/>
    <w:rsid w:val="003D22F3"/>
    <w:rsid w:val="003D43CD"/>
    <w:rsid w:val="003D660D"/>
    <w:rsid w:val="003E1C35"/>
    <w:rsid w:val="003E2506"/>
    <w:rsid w:val="003E30AB"/>
    <w:rsid w:val="003E6AC5"/>
    <w:rsid w:val="003F377E"/>
    <w:rsid w:val="0040146E"/>
    <w:rsid w:val="00402ACA"/>
    <w:rsid w:val="00405234"/>
    <w:rsid w:val="00405C46"/>
    <w:rsid w:val="00415ACA"/>
    <w:rsid w:val="00417033"/>
    <w:rsid w:val="004217B8"/>
    <w:rsid w:val="0042657B"/>
    <w:rsid w:val="00431222"/>
    <w:rsid w:val="00436221"/>
    <w:rsid w:val="00441741"/>
    <w:rsid w:val="00441B87"/>
    <w:rsid w:val="00444969"/>
    <w:rsid w:val="00455D4D"/>
    <w:rsid w:val="0045740D"/>
    <w:rsid w:val="004610BA"/>
    <w:rsid w:val="00461C30"/>
    <w:rsid w:val="00463D6A"/>
    <w:rsid w:val="00473AF6"/>
    <w:rsid w:val="00473E05"/>
    <w:rsid w:val="004778D1"/>
    <w:rsid w:val="0048215E"/>
    <w:rsid w:val="004839C7"/>
    <w:rsid w:val="0048463F"/>
    <w:rsid w:val="0048514B"/>
    <w:rsid w:val="0048588C"/>
    <w:rsid w:val="0048667B"/>
    <w:rsid w:val="00487610"/>
    <w:rsid w:val="004910AD"/>
    <w:rsid w:val="004921E4"/>
    <w:rsid w:val="00493251"/>
    <w:rsid w:val="004A0FEA"/>
    <w:rsid w:val="004B1677"/>
    <w:rsid w:val="004B2007"/>
    <w:rsid w:val="004B49AD"/>
    <w:rsid w:val="004B49CF"/>
    <w:rsid w:val="004B53C8"/>
    <w:rsid w:val="004C22B3"/>
    <w:rsid w:val="004D0B00"/>
    <w:rsid w:val="004D3249"/>
    <w:rsid w:val="004D3387"/>
    <w:rsid w:val="004D5A62"/>
    <w:rsid w:val="004D6DCB"/>
    <w:rsid w:val="004E4A2B"/>
    <w:rsid w:val="004E58AF"/>
    <w:rsid w:val="004F1911"/>
    <w:rsid w:val="00502F43"/>
    <w:rsid w:val="005032AD"/>
    <w:rsid w:val="00503453"/>
    <w:rsid w:val="005115EC"/>
    <w:rsid w:val="005142DD"/>
    <w:rsid w:val="00515207"/>
    <w:rsid w:val="00516AA4"/>
    <w:rsid w:val="005177A2"/>
    <w:rsid w:val="00521A3E"/>
    <w:rsid w:val="0052534B"/>
    <w:rsid w:val="005268F5"/>
    <w:rsid w:val="0053239D"/>
    <w:rsid w:val="00533270"/>
    <w:rsid w:val="005355A5"/>
    <w:rsid w:val="00540E24"/>
    <w:rsid w:val="00544F0D"/>
    <w:rsid w:val="00553F2A"/>
    <w:rsid w:val="005560DF"/>
    <w:rsid w:val="00556824"/>
    <w:rsid w:val="00560FB6"/>
    <w:rsid w:val="00561D8C"/>
    <w:rsid w:val="00567A24"/>
    <w:rsid w:val="0057335F"/>
    <w:rsid w:val="00573957"/>
    <w:rsid w:val="00577990"/>
    <w:rsid w:val="00581C50"/>
    <w:rsid w:val="00582F79"/>
    <w:rsid w:val="0059035A"/>
    <w:rsid w:val="00591F00"/>
    <w:rsid w:val="00592452"/>
    <w:rsid w:val="00595A06"/>
    <w:rsid w:val="005A1421"/>
    <w:rsid w:val="005A186C"/>
    <w:rsid w:val="005A2323"/>
    <w:rsid w:val="005A2F86"/>
    <w:rsid w:val="005A4E0F"/>
    <w:rsid w:val="005A54D7"/>
    <w:rsid w:val="005A5F57"/>
    <w:rsid w:val="005A6B6D"/>
    <w:rsid w:val="005B2DCA"/>
    <w:rsid w:val="005C3B2F"/>
    <w:rsid w:val="005D1DC9"/>
    <w:rsid w:val="005D5CF7"/>
    <w:rsid w:val="005E09FE"/>
    <w:rsid w:val="005E6E44"/>
    <w:rsid w:val="005E722E"/>
    <w:rsid w:val="005F0DB9"/>
    <w:rsid w:val="00601562"/>
    <w:rsid w:val="00602A7A"/>
    <w:rsid w:val="00604620"/>
    <w:rsid w:val="00604DBF"/>
    <w:rsid w:val="006072BC"/>
    <w:rsid w:val="0062072B"/>
    <w:rsid w:val="006241DF"/>
    <w:rsid w:val="0062534F"/>
    <w:rsid w:val="00632043"/>
    <w:rsid w:val="0064273D"/>
    <w:rsid w:val="00644235"/>
    <w:rsid w:val="00646CDD"/>
    <w:rsid w:val="00653460"/>
    <w:rsid w:val="006553A2"/>
    <w:rsid w:val="00664C09"/>
    <w:rsid w:val="00667E3D"/>
    <w:rsid w:val="00670313"/>
    <w:rsid w:val="006721D8"/>
    <w:rsid w:val="00673EB1"/>
    <w:rsid w:val="00676263"/>
    <w:rsid w:val="00677AC9"/>
    <w:rsid w:val="00685582"/>
    <w:rsid w:val="00685607"/>
    <w:rsid w:val="006901D3"/>
    <w:rsid w:val="00690BC9"/>
    <w:rsid w:val="00693B28"/>
    <w:rsid w:val="00696383"/>
    <w:rsid w:val="00697226"/>
    <w:rsid w:val="006A251E"/>
    <w:rsid w:val="006A58EF"/>
    <w:rsid w:val="006A610D"/>
    <w:rsid w:val="006B60EC"/>
    <w:rsid w:val="006B70C3"/>
    <w:rsid w:val="006B7CB9"/>
    <w:rsid w:val="006C0DA4"/>
    <w:rsid w:val="006C3F36"/>
    <w:rsid w:val="006C5F2F"/>
    <w:rsid w:val="006D2C4E"/>
    <w:rsid w:val="006D7089"/>
    <w:rsid w:val="006D78B3"/>
    <w:rsid w:val="006E017F"/>
    <w:rsid w:val="006E101D"/>
    <w:rsid w:val="006E10D3"/>
    <w:rsid w:val="006E111D"/>
    <w:rsid w:val="006E2658"/>
    <w:rsid w:val="006E57BE"/>
    <w:rsid w:val="006E6625"/>
    <w:rsid w:val="006E69E4"/>
    <w:rsid w:val="006F2FC4"/>
    <w:rsid w:val="006F4EB8"/>
    <w:rsid w:val="006F589E"/>
    <w:rsid w:val="00704FED"/>
    <w:rsid w:val="00706D7F"/>
    <w:rsid w:val="007126BD"/>
    <w:rsid w:val="0071519E"/>
    <w:rsid w:val="0071656E"/>
    <w:rsid w:val="00723788"/>
    <w:rsid w:val="007237BD"/>
    <w:rsid w:val="007306F0"/>
    <w:rsid w:val="0073440D"/>
    <w:rsid w:val="00734CF1"/>
    <w:rsid w:val="00735DBB"/>
    <w:rsid w:val="0074422F"/>
    <w:rsid w:val="007454AD"/>
    <w:rsid w:val="00747DA8"/>
    <w:rsid w:val="007566EB"/>
    <w:rsid w:val="007608C6"/>
    <w:rsid w:val="00767959"/>
    <w:rsid w:val="00770F2C"/>
    <w:rsid w:val="00770FA5"/>
    <w:rsid w:val="0077320E"/>
    <w:rsid w:val="0077367E"/>
    <w:rsid w:val="00777357"/>
    <w:rsid w:val="00777405"/>
    <w:rsid w:val="00782BE7"/>
    <w:rsid w:val="0078343B"/>
    <w:rsid w:val="00785709"/>
    <w:rsid w:val="00793EB5"/>
    <w:rsid w:val="007946A6"/>
    <w:rsid w:val="00797EB3"/>
    <w:rsid w:val="007A3E30"/>
    <w:rsid w:val="007A77D6"/>
    <w:rsid w:val="007B4011"/>
    <w:rsid w:val="007B5B49"/>
    <w:rsid w:val="007C3379"/>
    <w:rsid w:val="007C475F"/>
    <w:rsid w:val="007C59AE"/>
    <w:rsid w:val="007D1B30"/>
    <w:rsid w:val="007D2809"/>
    <w:rsid w:val="007D38B7"/>
    <w:rsid w:val="007D42E3"/>
    <w:rsid w:val="007D6BDA"/>
    <w:rsid w:val="007E0830"/>
    <w:rsid w:val="007E2938"/>
    <w:rsid w:val="007E3170"/>
    <w:rsid w:val="007F35BC"/>
    <w:rsid w:val="007F79AA"/>
    <w:rsid w:val="008011E9"/>
    <w:rsid w:val="00802F9B"/>
    <w:rsid w:val="00803363"/>
    <w:rsid w:val="00803D1B"/>
    <w:rsid w:val="00804F32"/>
    <w:rsid w:val="0080655C"/>
    <w:rsid w:val="008130ED"/>
    <w:rsid w:val="00817006"/>
    <w:rsid w:val="00822D95"/>
    <w:rsid w:val="00823C39"/>
    <w:rsid w:val="00824DE7"/>
    <w:rsid w:val="008267B1"/>
    <w:rsid w:val="00834555"/>
    <w:rsid w:val="0084373E"/>
    <w:rsid w:val="0084655A"/>
    <w:rsid w:val="00847737"/>
    <w:rsid w:val="00852347"/>
    <w:rsid w:val="008528A0"/>
    <w:rsid w:val="00852FED"/>
    <w:rsid w:val="00855EE0"/>
    <w:rsid w:val="00857E79"/>
    <w:rsid w:val="0086045E"/>
    <w:rsid w:val="008614D9"/>
    <w:rsid w:val="008775A4"/>
    <w:rsid w:val="008803F4"/>
    <w:rsid w:val="00892248"/>
    <w:rsid w:val="00896409"/>
    <w:rsid w:val="0089694C"/>
    <w:rsid w:val="00897FF8"/>
    <w:rsid w:val="008A0CB0"/>
    <w:rsid w:val="008A1B56"/>
    <w:rsid w:val="008A6858"/>
    <w:rsid w:val="008A694F"/>
    <w:rsid w:val="008A7F59"/>
    <w:rsid w:val="008B098D"/>
    <w:rsid w:val="008B41C1"/>
    <w:rsid w:val="008D1E4D"/>
    <w:rsid w:val="008D5095"/>
    <w:rsid w:val="008D604D"/>
    <w:rsid w:val="008E030D"/>
    <w:rsid w:val="008E3C04"/>
    <w:rsid w:val="008E6C8D"/>
    <w:rsid w:val="008F4355"/>
    <w:rsid w:val="009068B6"/>
    <w:rsid w:val="00906CBA"/>
    <w:rsid w:val="00906DDD"/>
    <w:rsid w:val="00912446"/>
    <w:rsid w:val="00916E4A"/>
    <w:rsid w:val="0092061A"/>
    <w:rsid w:val="009233EB"/>
    <w:rsid w:val="00926A2B"/>
    <w:rsid w:val="0093012A"/>
    <w:rsid w:val="009317FC"/>
    <w:rsid w:val="00946C9C"/>
    <w:rsid w:val="00947746"/>
    <w:rsid w:val="00961C0E"/>
    <w:rsid w:val="00972B34"/>
    <w:rsid w:val="0097463C"/>
    <w:rsid w:val="009778AC"/>
    <w:rsid w:val="00984E95"/>
    <w:rsid w:val="0099040C"/>
    <w:rsid w:val="00992270"/>
    <w:rsid w:val="00994925"/>
    <w:rsid w:val="00996736"/>
    <w:rsid w:val="009972F9"/>
    <w:rsid w:val="00997771"/>
    <w:rsid w:val="009A0992"/>
    <w:rsid w:val="009A251E"/>
    <w:rsid w:val="009A373F"/>
    <w:rsid w:val="009B3A63"/>
    <w:rsid w:val="009B50A7"/>
    <w:rsid w:val="009C2950"/>
    <w:rsid w:val="009C3065"/>
    <w:rsid w:val="009C3D4B"/>
    <w:rsid w:val="009C4671"/>
    <w:rsid w:val="009C5EA7"/>
    <w:rsid w:val="009C657E"/>
    <w:rsid w:val="009C66E2"/>
    <w:rsid w:val="009C6887"/>
    <w:rsid w:val="009D0480"/>
    <w:rsid w:val="009D60CC"/>
    <w:rsid w:val="009D6AC6"/>
    <w:rsid w:val="009D7159"/>
    <w:rsid w:val="009E4F24"/>
    <w:rsid w:val="009F640D"/>
    <w:rsid w:val="009F6951"/>
    <w:rsid w:val="00A01914"/>
    <w:rsid w:val="00A12C93"/>
    <w:rsid w:val="00A14FAA"/>
    <w:rsid w:val="00A22FD3"/>
    <w:rsid w:val="00A27847"/>
    <w:rsid w:val="00A3153B"/>
    <w:rsid w:val="00A34E3D"/>
    <w:rsid w:val="00A36D7D"/>
    <w:rsid w:val="00A438DB"/>
    <w:rsid w:val="00A44C29"/>
    <w:rsid w:val="00A45A37"/>
    <w:rsid w:val="00A46CE3"/>
    <w:rsid w:val="00A50023"/>
    <w:rsid w:val="00A538B7"/>
    <w:rsid w:val="00A60644"/>
    <w:rsid w:val="00A61F58"/>
    <w:rsid w:val="00A64A2C"/>
    <w:rsid w:val="00A80708"/>
    <w:rsid w:val="00A853B9"/>
    <w:rsid w:val="00A87186"/>
    <w:rsid w:val="00A92829"/>
    <w:rsid w:val="00A941BF"/>
    <w:rsid w:val="00A94320"/>
    <w:rsid w:val="00AA1DB8"/>
    <w:rsid w:val="00AA7C00"/>
    <w:rsid w:val="00AB0E47"/>
    <w:rsid w:val="00AB4D09"/>
    <w:rsid w:val="00AB697B"/>
    <w:rsid w:val="00AC6BAB"/>
    <w:rsid w:val="00AC7A46"/>
    <w:rsid w:val="00AD52ED"/>
    <w:rsid w:val="00AF5918"/>
    <w:rsid w:val="00AF6684"/>
    <w:rsid w:val="00B01325"/>
    <w:rsid w:val="00B0348D"/>
    <w:rsid w:val="00B06DE8"/>
    <w:rsid w:val="00B07721"/>
    <w:rsid w:val="00B11CE4"/>
    <w:rsid w:val="00B13FF3"/>
    <w:rsid w:val="00B206D4"/>
    <w:rsid w:val="00B213C6"/>
    <w:rsid w:val="00B227E9"/>
    <w:rsid w:val="00B25973"/>
    <w:rsid w:val="00B31D05"/>
    <w:rsid w:val="00B36130"/>
    <w:rsid w:val="00B42D5A"/>
    <w:rsid w:val="00B45027"/>
    <w:rsid w:val="00B455EB"/>
    <w:rsid w:val="00B523A4"/>
    <w:rsid w:val="00B546B4"/>
    <w:rsid w:val="00B54AA4"/>
    <w:rsid w:val="00B54E45"/>
    <w:rsid w:val="00B557C2"/>
    <w:rsid w:val="00B55845"/>
    <w:rsid w:val="00B55F48"/>
    <w:rsid w:val="00B650ED"/>
    <w:rsid w:val="00B65A1B"/>
    <w:rsid w:val="00B70682"/>
    <w:rsid w:val="00B71D94"/>
    <w:rsid w:val="00B7220B"/>
    <w:rsid w:val="00B74B4B"/>
    <w:rsid w:val="00B82D28"/>
    <w:rsid w:val="00B83802"/>
    <w:rsid w:val="00B91882"/>
    <w:rsid w:val="00B9407F"/>
    <w:rsid w:val="00B95133"/>
    <w:rsid w:val="00B9784F"/>
    <w:rsid w:val="00BA0FD1"/>
    <w:rsid w:val="00BA20A7"/>
    <w:rsid w:val="00BA2D9A"/>
    <w:rsid w:val="00BA6315"/>
    <w:rsid w:val="00BB006B"/>
    <w:rsid w:val="00BB2587"/>
    <w:rsid w:val="00BB370B"/>
    <w:rsid w:val="00BB3B6F"/>
    <w:rsid w:val="00BB4F86"/>
    <w:rsid w:val="00BB74C7"/>
    <w:rsid w:val="00BC0393"/>
    <w:rsid w:val="00BC3082"/>
    <w:rsid w:val="00BC414A"/>
    <w:rsid w:val="00BC48C2"/>
    <w:rsid w:val="00BE1CAC"/>
    <w:rsid w:val="00BE252C"/>
    <w:rsid w:val="00BE666F"/>
    <w:rsid w:val="00BF1059"/>
    <w:rsid w:val="00BF5686"/>
    <w:rsid w:val="00BF6CDD"/>
    <w:rsid w:val="00BF7F84"/>
    <w:rsid w:val="00C02CD9"/>
    <w:rsid w:val="00C103A9"/>
    <w:rsid w:val="00C10A19"/>
    <w:rsid w:val="00C1757C"/>
    <w:rsid w:val="00C2002F"/>
    <w:rsid w:val="00C2099B"/>
    <w:rsid w:val="00C21C0F"/>
    <w:rsid w:val="00C22DD1"/>
    <w:rsid w:val="00C25141"/>
    <w:rsid w:val="00C2798D"/>
    <w:rsid w:val="00C311B7"/>
    <w:rsid w:val="00C36FF5"/>
    <w:rsid w:val="00C370A6"/>
    <w:rsid w:val="00C40B73"/>
    <w:rsid w:val="00C40E22"/>
    <w:rsid w:val="00C41CD8"/>
    <w:rsid w:val="00C43D14"/>
    <w:rsid w:val="00C43FCE"/>
    <w:rsid w:val="00C505EB"/>
    <w:rsid w:val="00C517A2"/>
    <w:rsid w:val="00C5408B"/>
    <w:rsid w:val="00C54E31"/>
    <w:rsid w:val="00C57DBA"/>
    <w:rsid w:val="00C679C5"/>
    <w:rsid w:val="00C70098"/>
    <w:rsid w:val="00C7380D"/>
    <w:rsid w:val="00C75F9A"/>
    <w:rsid w:val="00C855A4"/>
    <w:rsid w:val="00C91E0A"/>
    <w:rsid w:val="00C92C7A"/>
    <w:rsid w:val="00C93CA7"/>
    <w:rsid w:val="00CA07CD"/>
    <w:rsid w:val="00CA22A0"/>
    <w:rsid w:val="00CA521E"/>
    <w:rsid w:val="00CB0D5F"/>
    <w:rsid w:val="00CB157F"/>
    <w:rsid w:val="00CB4E11"/>
    <w:rsid w:val="00CB55BB"/>
    <w:rsid w:val="00CB5CB9"/>
    <w:rsid w:val="00CB7DA1"/>
    <w:rsid w:val="00CD1600"/>
    <w:rsid w:val="00CD2D89"/>
    <w:rsid w:val="00CD3EDB"/>
    <w:rsid w:val="00CD44CC"/>
    <w:rsid w:val="00CD49C8"/>
    <w:rsid w:val="00CD4F4E"/>
    <w:rsid w:val="00CD6CF5"/>
    <w:rsid w:val="00CE2FE6"/>
    <w:rsid w:val="00CE6F47"/>
    <w:rsid w:val="00CE7C72"/>
    <w:rsid w:val="00CF209E"/>
    <w:rsid w:val="00CF4D3D"/>
    <w:rsid w:val="00CF5959"/>
    <w:rsid w:val="00CF6604"/>
    <w:rsid w:val="00CF6E8A"/>
    <w:rsid w:val="00D12B78"/>
    <w:rsid w:val="00D13241"/>
    <w:rsid w:val="00D13A9A"/>
    <w:rsid w:val="00D21C72"/>
    <w:rsid w:val="00D26A15"/>
    <w:rsid w:val="00D26EE7"/>
    <w:rsid w:val="00D30D7D"/>
    <w:rsid w:val="00D318EA"/>
    <w:rsid w:val="00D31BED"/>
    <w:rsid w:val="00D3597A"/>
    <w:rsid w:val="00D3702A"/>
    <w:rsid w:val="00D373E2"/>
    <w:rsid w:val="00D470BD"/>
    <w:rsid w:val="00D5140F"/>
    <w:rsid w:val="00D54196"/>
    <w:rsid w:val="00D61249"/>
    <w:rsid w:val="00D629C2"/>
    <w:rsid w:val="00D62FC7"/>
    <w:rsid w:val="00D6366E"/>
    <w:rsid w:val="00D648D6"/>
    <w:rsid w:val="00D75BBE"/>
    <w:rsid w:val="00D835B7"/>
    <w:rsid w:val="00D90118"/>
    <w:rsid w:val="00D91D5A"/>
    <w:rsid w:val="00D951D3"/>
    <w:rsid w:val="00DA2ABA"/>
    <w:rsid w:val="00DA3F61"/>
    <w:rsid w:val="00DA5F0A"/>
    <w:rsid w:val="00DB1455"/>
    <w:rsid w:val="00DB3A3F"/>
    <w:rsid w:val="00DB4246"/>
    <w:rsid w:val="00DB6337"/>
    <w:rsid w:val="00DB64DF"/>
    <w:rsid w:val="00DC2C07"/>
    <w:rsid w:val="00DC3A50"/>
    <w:rsid w:val="00DC706D"/>
    <w:rsid w:val="00DD4093"/>
    <w:rsid w:val="00DD4319"/>
    <w:rsid w:val="00DD482D"/>
    <w:rsid w:val="00DE0289"/>
    <w:rsid w:val="00DF4700"/>
    <w:rsid w:val="00DF6481"/>
    <w:rsid w:val="00E0289F"/>
    <w:rsid w:val="00E06D7B"/>
    <w:rsid w:val="00E10C07"/>
    <w:rsid w:val="00E15CB0"/>
    <w:rsid w:val="00E1643E"/>
    <w:rsid w:val="00E2281A"/>
    <w:rsid w:val="00E23485"/>
    <w:rsid w:val="00E23878"/>
    <w:rsid w:val="00E23C3D"/>
    <w:rsid w:val="00E31375"/>
    <w:rsid w:val="00E3457F"/>
    <w:rsid w:val="00E3769D"/>
    <w:rsid w:val="00E44F2B"/>
    <w:rsid w:val="00E4551F"/>
    <w:rsid w:val="00E470FD"/>
    <w:rsid w:val="00E50965"/>
    <w:rsid w:val="00E56BFD"/>
    <w:rsid w:val="00E67FE4"/>
    <w:rsid w:val="00E77494"/>
    <w:rsid w:val="00E80C8C"/>
    <w:rsid w:val="00E814E1"/>
    <w:rsid w:val="00E8452C"/>
    <w:rsid w:val="00EA147D"/>
    <w:rsid w:val="00EA2B04"/>
    <w:rsid w:val="00EB7A24"/>
    <w:rsid w:val="00EC37CB"/>
    <w:rsid w:val="00EC430F"/>
    <w:rsid w:val="00EC4BCB"/>
    <w:rsid w:val="00EC5FF5"/>
    <w:rsid w:val="00ED2A83"/>
    <w:rsid w:val="00ED7A33"/>
    <w:rsid w:val="00ED7E49"/>
    <w:rsid w:val="00EE6DC4"/>
    <w:rsid w:val="00EF65F9"/>
    <w:rsid w:val="00EF7903"/>
    <w:rsid w:val="00F02E4C"/>
    <w:rsid w:val="00F0391E"/>
    <w:rsid w:val="00F04BF6"/>
    <w:rsid w:val="00F05124"/>
    <w:rsid w:val="00F0519D"/>
    <w:rsid w:val="00F10A76"/>
    <w:rsid w:val="00F17209"/>
    <w:rsid w:val="00F230A4"/>
    <w:rsid w:val="00F247E4"/>
    <w:rsid w:val="00F263D4"/>
    <w:rsid w:val="00F278AB"/>
    <w:rsid w:val="00F30304"/>
    <w:rsid w:val="00F336DF"/>
    <w:rsid w:val="00F400EB"/>
    <w:rsid w:val="00F4086E"/>
    <w:rsid w:val="00F40B7A"/>
    <w:rsid w:val="00F422EC"/>
    <w:rsid w:val="00F4282A"/>
    <w:rsid w:val="00F4318C"/>
    <w:rsid w:val="00F45CD8"/>
    <w:rsid w:val="00F4776C"/>
    <w:rsid w:val="00F5372D"/>
    <w:rsid w:val="00F55AE7"/>
    <w:rsid w:val="00F603D4"/>
    <w:rsid w:val="00F60F8F"/>
    <w:rsid w:val="00F617E2"/>
    <w:rsid w:val="00F71CF0"/>
    <w:rsid w:val="00F71EDB"/>
    <w:rsid w:val="00F740BD"/>
    <w:rsid w:val="00F77058"/>
    <w:rsid w:val="00F81179"/>
    <w:rsid w:val="00F83D74"/>
    <w:rsid w:val="00F9222F"/>
    <w:rsid w:val="00F96946"/>
    <w:rsid w:val="00FA102B"/>
    <w:rsid w:val="00FA2736"/>
    <w:rsid w:val="00FA2784"/>
    <w:rsid w:val="00FA406E"/>
    <w:rsid w:val="00FA5DB7"/>
    <w:rsid w:val="00FB3DE8"/>
    <w:rsid w:val="00FC20F0"/>
    <w:rsid w:val="00FC33C3"/>
    <w:rsid w:val="00FD3639"/>
    <w:rsid w:val="00FD786C"/>
    <w:rsid w:val="00FE1269"/>
    <w:rsid w:val="00FF1621"/>
    <w:rsid w:val="00FF30E8"/>
    <w:rsid w:val="00FF47F7"/>
    <w:rsid w:val="00FF56D9"/>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393A"/>
  <w15:docId w15:val="{D15FFA36-90E1-4562-A1EC-E4D70920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0C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1854A3"/>
    <w:pPr>
      <w:spacing w:after="0"/>
    </w:pPr>
  </w:style>
  <w:style w:type="character" w:styleId="CommentReference">
    <w:name w:val="annotation reference"/>
    <w:basedOn w:val="DefaultParagraphFont"/>
    <w:rsid w:val="005A2F86"/>
    <w:rPr>
      <w:sz w:val="16"/>
      <w:szCs w:val="16"/>
    </w:rPr>
  </w:style>
  <w:style w:type="paragraph" w:styleId="CommentText">
    <w:name w:val="annotation text"/>
    <w:basedOn w:val="Normal"/>
    <w:link w:val="CommentTextChar"/>
    <w:rsid w:val="005A2F86"/>
    <w:rPr>
      <w:sz w:val="20"/>
      <w:szCs w:val="20"/>
    </w:rPr>
  </w:style>
  <w:style w:type="character" w:customStyle="1" w:styleId="CommentTextChar">
    <w:name w:val="Comment Text Char"/>
    <w:basedOn w:val="DefaultParagraphFont"/>
    <w:link w:val="CommentText"/>
    <w:rsid w:val="005A2F86"/>
    <w:rPr>
      <w:sz w:val="20"/>
      <w:szCs w:val="20"/>
    </w:rPr>
  </w:style>
  <w:style w:type="paragraph" w:styleId="CommentSubject">
    <w:name w:val="annotation subject"/>
    <w:basedOn w:val="CommentText"/>
    <w:next w:val="CommentText"/>
    <w:link w:val="CommentSubjectChar"/>
    <w:rsid w:val="005A2F86"/>
    <w:rPr>
      <w:b/>
      <w:bCs/>
    </w:rPr>
  </w:style>
  <w:style w:type="character" w:customStyle="1" w:styleId="CommentSubjectChar">
    <w:name w:val="Comment Subject Char"/>
    <w:basedOn w:val="CommentTextChar"/>
    <w:link w:val="CommentSubject"/>
    <w:rsid w:val="005A2F86"/>
    <w:rPr>
      <w:b/>
      <w:bCs/>
      <w:sz w:val="20"/>
      <w:szCs w:val="20"/>
    </w:rPr>
  </w:style>
  <w:style w:type="character" w:styleId="UnresolvedMention">
    <w:name w:val="Unresolved Mention"/>
    <w:basedOn w:val="DefaultParagraphFont"/>
    <w:uiPriority w:val="99"/>
    <w:semiHidden/>
    <w:unhideWhenUsed/>
    <w:rsid w:val="005A2F86"/>
    <w:rPr>
      <w:color w:val="605E5C"/>
      <w:shd w:val="clear" w:color="auto" w:fill="E1DFDD"/>
    </w:rPr>
  </w:style>
  <w:style w:type="character" w:customStyle="1" w:styleId="BodyTextChar">
    <w:name w:val="Body Text Char"/>
    <w:basedOn w:val="DefaultParagraphFont"/>
    <w:link w:val="BodyText"/>
    <w:rsid w:val="006553A2"/>
  </w:style>
  <w:style w:type="paragraph" w:styleId="BalloonText">
    <w:name w:val="Balloon Text"/>
    <w:basedOn w:val="Normal"/>
    <w:link w:val="BalloonTextChar"/>
    <w:rsid w:val="00567A24"/>
    <w:pPr>
      <w:spacing w:after="0"/>
    </w:pPr>
    <w:rPr>
      <w:rFonts w:ascii="Segoe UI" w:hAnsi="Segoe UI" w:cs="Segoe UI"/>
      <w:sz w:val="18"/>
      <w:szCs w:val="18"/>
    </w:rPr>
  </w:style>
  <w:style w:type="character" w:customStyle="1" w:styleId="BalloonTextChar">
    <w:name w:val="Balloon Text Char"/>
    <w:basedOn w:val="DefaultParagraphFont"/>
    <w:link w:val="BalloonText"/>
    <w:rsid w:val="00567A24"/>
    <w:rPr>
      <w:rFonts w:ascii="Segoe UI" w:hAnsi="Segoe UI" w:cs="Segoe UI"/>
      <w:sz w:val="18"/>
      <w:szCs w:val="18"/>
    </w:rPr>
  </w:style>
  <w:style w:type="character" w:styleId="FollowedHyperlink">
    <w:name w:val="FollowedHyperlink"/>
    <w:basedOn w:val="DefaultParagraphFont"/>
    <w:rsid w:val="000F3E5A"/>
    <w:rPr>
      <w:color w:val="96607D" w:themeColor="followedHyperlink"/>
      <w:u w:val="single"/>
    </w:rPr>
  </w:style>
  <w:style w:type="paragraph" w:styleId="ListParagraph">
    <w:name w:val="List Paragraph"/>
    <w:basedOn w:val="Normal"/>
    <w:uiPriority w:val="34"/>
    <w:qFormat/>
    <w:rsid w:val="0035281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grationpolicy.org/article/central-american-immigrants-united-states-2019" TargetMode="External"/><Relationship Id="rId26" Type="http://schemas.openxmlformats.org/officeDocument/2006/relationships/hyperlink" Target="https://apps.who.int/gho/data/node.main.688" TargetMode="External"/><Relationship Id="rId39" Type="http://schemas.openxmlformats.org/officeDocument/2006/relationships/hyperlink" Target="https://www.cbp.gov/newsroom/stats/nationwide-encounters" TargetMode="External"/><Relationship Id="rId21" Type="http://schemas.openxmlformats.org/officeDocument/2006/relationships/hyperlink" Target="https://www.migrationpolicy.org/article/el-salvador-civil-war-natural-disasters-and-gang-violence-drive-migration" TargetMode="External"/><Relationship Id="rId34" Type="http://schemas.openxmlformats.org/officeDocument/2006/relationships/hyperlink" Target="https://www.pewresearch.org/short-reads/2024/09/27/key-findings-about-us-immigrants/" TargetMode="External"/><Relationship Id="rId42" Type="http://schemas.openxmlformats.org/officeDocument/2006/relationships/hyperlink" Target="https://databank.worldbank.org/indicator/NY.GDP.PCAP.CD/1ff4a498/Popular-Indicators" TargetMode="Externa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hyperlink" Target="mailto:wdow@berkeley.edu" TargetMode="External"/><Relationship Id="rId2" Type="http://schemas.openxmlformats.org/officeDocument/2006/relationships/styles" Target="styles.xml"/><Relationship Id="rId16" Type="http://schemas.openxmlformats.org/officeDocument/2006/relationships/hyperlink" Target="https://doi.org/10.1093/geront/gnw136" TargetMode="External"/><Relationship Id="rId29" Type="http://schemas.openxmlformats.org/officeDocument/2006/relationships/hyperlink" Target="https://doi.org/10.4324/9780429498596" TargetMode="External"/><Relationship Id="rId11" Type="http://schemas.microsoft.com/office/2011/relationships/commentsExtended" Target="commentsExtended.xml"/><Relationship Id="rId24" Type="http://schemas.openxmlformats.org/officeDocument/2006/relationships/hyperlink" Target="https://www.migrationpolicy.org/article/cuban-migration-postrevolution-exodus-ebbs-and-flows" TargetMode="External"/><Relationship Id="rId32" Type="http://schemas.openxmlformats.org/officeDocument/2006/relationships/hyperlink" Target="https://doi.org/10.1016/j.techfore.2019.119734" TargetMode="External"/><Relationship Id="rId37" Type="http://schemas.openxmlformats.org/officeDocument/2006/relationships/hyperlink" Target="https://www.migrationpolicy.org/article/latin-america-caribbean-immigration-shift" TargetMode="External"/><Relationship Id="rId40" Type="http://schemas.openxmlformats.org/officeDocument/2006/relationships/hyperlink" Target="https://doi.org/10.1086/689615" TargetMode="External"/><Relationship Id="rId45"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16/S0140-6736(18)32781-8" TargetMode="External"/><Relationship Id="rId23" Type="http://schemas.openxmlformats.org/officeDocument/2006/relationships/hyperlink" Target="https://doi.org/10.1177/0002716210368111" TargetMode="External"/><Relationship Id="rId28" Type="http://schemas.openxmlformats.org/officeDocument/2006/relationships/hyperlink" Target="https://doi.org/10.1257/jep.37.1.199" TargetMode="External"/><Relationship Id="rId36" Type="http://schemas.openxmlformats.org/officeDocument/2006/relationships/hyperlink" Target="https://doi.org/10.1111/imig.12169" TargetMode="External"/><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doi.org/10.1016/j.copsyc.2023.101584" TargetMode="External"/><Relationship Id="rId31" Type="http://schemas.openxmlformats.org/officeDocument/2006/relationships/hyperlink" Target="https://worldmigrationreport.iom.int/what-we-do/world-migration-report-2024-chapter-4/who-migrates-internationally-and-where-do-they-go-international-migration-globally-between-1995-2020"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htdow@berkeley.edu" TargetMode="External"/><Relationship Id="rId14" Type="http://schemas.openxmlformats.org/officeDocument/2006/relationships/image" Target="media/image1.png"/><Relationship Id="rId22" Type="http://schemas.openxmlformats.org/officeDocument/2006/relationships/hyperlink" Target="https://doi.org/10.2139/ssrn.1211427" TargetMode="External"/><Relationship Id="rId27" Type="http://schemas.openxmlformats.org/officeDocument/2006/relationships/hyperlink" Target="https://newlaborforum.cuny.edu/2024/05/01/the-current-migrant-crisis-how-u-s-policy-toward-latin-america-has-fueled-historic-numbers-of-asylum-seekers/" TargetMode="External"/><Relationship Id="rId30" Type="http://schemas.openxmlformats.org/officeDocument/2006/relationships/hyperlink" Target="https://doi.org/10.2307/2137660" TargetMode="External"/><Relationship Id="rId35" Type="http://schemas.openxmlformats.org/officeDocument/2006/relationships/hyperlink" Target="https://www.jstor.org/stable/10.1525/j.ctt1pppbx" TargetMode="External"/><Relationship Id="rId43" Type="http://schemas.openxmlformats.org/officeDocument/2006/relationships/hyperlink" Target="https://population.un.org/wpp/" TargetMode="External"/><Relationship Id="rId48" Type="http://schemas.openxmlformats.org/officeDocument/2006/relationships/fontTable" Target="fontTable.xml"/><Relationship Id="rId8" Type="http://schemas.openxmlformats.org/officeDocument/2006/relationships/hyperlink" Target="mailto:chrissoria@berkeley.edu"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www.cgdev.org/publication/often-overlooked-pull-factor-border-crossings-and-labor-market-tightness-us" TargetMode="External"/><Relationship Id="rId25" Type="http://schemas.openxmlformats.org/officeDocument/2006/relationships/hyperlink" Target="https://doi.org/10.1146/annurev-soc-073117-041204" TargetMode="External"/><Relationship Id="rId33" Type="http://schemas.openxmlformats.org/officeDocument/2006/relationships/hyperlink" Target="https://www.pewresearch.org/short-reads/2023/09/22/key-facts-about-us-latinos-for-national-hispanic-heritage-month/" TargetMode="External"/><Relationship Id="rId38" Type="http://schemas.openxmlformats.org/officeDocument/2006/relationships/hyperlink" Target="https://childmortality.org/" TargetMode="External"/><Relationship Id="rId46" Type="http://schemas.openxmlformats.org/officeDocument/2006/relationships/image" Target="media/image4.png"/><Relationship Id="rId20" Type="http://schemas.openxmlformats.org/officeDocument/2006/relationships/hyperlink" Target="https://doi.org/10.1787/d91329c2-en" TargetMode="External"/><Relationship Id="rId41" Type="http://schemas.openxmlformats.org/officeDocument/2006/relationships/hyperlink" Target="https://doi.org/10.1080/13504851.2016.126506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24</Pages>
  <Words>7070</Words>
  <Characters>40301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Sociodemographic Comparison of Caribbean Hispanic Older Adult Immigrants in the U.S. and Origin Countries</vt:lpstr>
    </vt:vector>
  </TitlesOfParts>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Dow;Chris Soria;Henry T. Dow</dc:creator>
  <cp:keywords/>
  <cp:lastModifiedBy>Chris Soria</cp:lastModifiedBy>
  <cp:revision>10</cp:revision>
  <dcterms:created xsi:type="dcterms:W3CDTF">2025-03-29T04:33:00Z</dcterms:created>
  <dcterms:modified xsi:type="dcterms:W3CDTF">2025-03-31T16:24:00Z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2025-01-28</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estretch">
    <vt:lpwstr>1.2</vt:lpwstr>
  </property>
  <property fmtid="{D5CDD505-2E9C-101B-9397-08002B2CF9AE}" pid="16" name="tbl-cap-location">
    <vt:lpwstr>top</vt:lpwstr>
  </property>
  <property fmtid="{D5CDD505-2E9C-101B-9397-08002B2CF9AE}" pid="17" name="toc-title">
    <vt:lpwstr>Table of contents</vt:lpwstr>
  </property>
</Properties>
</file>